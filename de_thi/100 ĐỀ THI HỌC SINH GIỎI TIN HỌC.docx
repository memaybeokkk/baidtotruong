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5706" w:rsidRPr="002C5706" w:rsidRDefault="002C5706" w:rsidP="002C5706">
      <w:pPr>
        <w:spacing w:after="450" w:line="264" w:lineRule="atLeast"/>
        <w:ind w:right="600"/>
        <w:textAlignment w:val="baseline"/>
        <w:outlineLvl w:val="0"/>
        <w:rPr>
          <w:rFonts w:eastAsia="Times New Roman" w:cs="Times New Roman"/>
          <w:b/>
          <w:bCs/>
          <w:spacing w:val="-15"/>
          <w:kern w:val="36"/>
          <w:sz w:val="48"/>
          <w:szCs w:val="48"/>
        </w:rPr>
      </w:pPr>
      <w:r w:rsidRPr="002C5706">
        <w:rPr>
          <w:rFonts w:eastAsia="Times New Roman" w:cs="Times New Roman"/>
          <w:b/>
          <w:bCs/>
          <w:spacing w:val="-15"/>
          <w:kern w:val="36"/>
          <w:sz w:val="48"/>
          <w:szCs w:val="48"/>
        </w:rPr>
        <w:t>100 ĐỀ THI HỌC SINH GIỎI TIN HỌC – ĐỀ THI TIN HỌC TRẺ</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1:</w:t>
      </w:r>
      <w:r w:rsidRPr="002C5706">
        <w:rPr>
          <w:rFonts w:eastAsia="Times New Roman" w:cs="Times New Roman"/>
          <w:sz w:val="29"/>
          <w:szCs w:val="29"/>
        </w:rPr>
        <w:t> Viết chương trình nhập vào tọa độ tâm </w:t>
      </w:r>
      <w:r w:rsidRPr="002C5706">
        <w:rPr>
          <w:rFonts w:eastAsia="Times New Roman" w:cs="Times New Roman"/>
          <w:sz w:val="29"/>
        </w:rPr>
        <w:t>I(a;b)</w:t>
      </w:r>
      <w:r w:rsidRPr="002C5706">
        <w:rPr>
          <w:rFonts w:eastAsia="Times New Roman" w:cs="Times New Roman"/>
          <w:sz w:val="29"/>
          <w:szCs w:val="29"/>
        </w:rPr>
        <w:t> và bán kính </w:t>
      </w:r>
      <w:r w:rsidRPr="002C5706">
        <w:rPr>
          <w:rFonts w:eastAsia="Times New Roman" w:cs="Times New Roman"/>
          <w:sz w:val="29"/>
        </w:rPr>
        <w:t>r</w:t>
      </w:r>
      <w:r w:rsidRPr="002C5706">
        <w:rPr>
          <w:rFonts w:eastAsia="Times New Roman" w:cs="Times New Roman"/>
          <w:sz w:val="29"/>
          <w:szCs w:val="29"/>
        </w:rPr>
        <w:t> của một đường tròn (</w:t>
      </w:r>
      <w:r w:rsidRPr="002C5706">
        <w:rPr>
          <w:rFonts w:eastAsia="Times New Roman" w:cs="Times New Roman"/>
          <w:sz w:val="29"/>
        </w:rPr>
        <w:t>a</w:t>
      </w:r>
      <w:r w:rsidRPr="002C5706">
        <w:rPr>
          <w:rFonts w:eastAsia="Times New Roman" w:cs="Times New Roman"/>
          <w:sz w:val="29"/>
          <w:szCs w:val="29"/>
        </w:rPr>
        <w:t>, </w:t>
      </w:r>
      <w:r w:rsidRPr="002C5706">
        <w:rPr>
          <w:rFonts w:eastAsia="Times New Roman" w:cs="Times New Roman"/>
          <w:sz w:val="29"/>
        </w:rPr>
        <w:t>b</w:t>
      </w:r>
      <w:r w:rsidRPr="002C5706">
        <w:rPr>
          <w:rFonts w:eastAsia="Times New Roman" w:cs="Times New Roman"/>
          <w:sz w:val="29"/>
          <w:szCs w:val="29"/>
        </w:rPr>
        <w:t>, </w:t>
      </w:r>
      <w:r w:rsidRPr="002C5706">
        <w:rPr>
          <w:rFonts w:eastAsia="Times New Roman" w:cs="Times New Roman"/>
          <w:sz w:val="29"/>
        </w:rPr>
        <w:t>r</w:t>
      </w:r>
      <w:r w:rsidRPr="002C5706">
        <w:rPr>
          <w:rFonts w:eastAsia="Times New Roman" w:cs="Times New Roman"/>
          <w:sz w:val="29"/>
          <w:szCs w:val="29"/>
        </w:rPr>
        <w:t> là các số nguyên). Sau đó nhập vào một điểm </w:t>
      </w:r>
      <w:r w:rsidRPr="002C5706">
        <w:rPr>
          <w:rFonts w:eastAsia="Times New Roman" w:cs="Times New Roman"/>
          <w:sz w:val="29"/>
        </w:rPr>
        <w:t>A(x, y)</w:t>
      </w:r>
      <w:r w:rsidRPr="002C5706">
        <w:rPr>
          <w:rFonts w:eastAsia="Times New Roman" w:cs="Times New Roman"/>
          <w:sz w:val="29"/>
          <w:szCs w:val="29"/>
        </w:rPr>
        <w:t> bất kì và kiểm tra xem nó có thuộc đường tròn hay không?</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2:</w:t>
      </w:r>
      <w:r w:rsidRPr="002C5706">
        <w:rPr>
          <w:rFonts w:eastAsia="Times New Roman" w:cs="Times New Roman"/>
          <w:sz w:val="29"/>
          <w:szCs w:val="29"/>
        </w:rPr>
        <w:t> Viết chương trình tính tích </w:t>
      </w:r>
      <w:r w:rsidRPr="002C5706">
        <w:rPr>
          <w:rFonts w:eastAsia="Times New Roman" w:cs="Times New Roman"/>
          <w:sz w:val="29"/>
        </w:rPr>
        <w:t>xy</w:t>
      </w:r>
      <w:r w:rsidRPr="002C5706">
        <w:rPr>
          <w:rFonts w:eastAsia="Times New Roman" w:cs="Times New Roman"/>
          <w:sz w:val="29"/>
          <w:szCs w:val="29"/>
        </w:rPr>
        <w:t> (với </w:t>
      </w:r>
      <w:r w:rsidRPr="002C5706">
        <w:rPr>
          <w:rFonts w:eastAsia="Times New Roman" w:cs="Times New Roman"/>
          <w:sz w:val="29"/>
        </w:rPr>
        <w:t>x</w:t>
      </w:r>
      <w:r w:rsidRPr="002C5706">
        <w:rPr>
          <w:rFonts w:eastAsia="Times New Roman" w:cs="Times New Roman"/>
          <w:sz w:val="29"/>
          <w:szCs w:val="29"/>
        </w:rPr>
        <w:t>, </w:t>
      </w:r>
      <w:r w:rsidRPr="002C5706">
        <w:rPr>
          <w:rFonts w:eastAsia="Times New Roman" w:cs="Times New Roman"/>
          <w:sz w:val="29"/>
        </w:rPr>
        <w:t>y</w:t>
      </w:r>
      <w:r w:rsidRPr="002C5706">
        <w:rPr>
          <w:rFonts w:eastAsia="Times New Roman" w:cs="Times New Roman"/>
          <w:sz w:val="29"/>
          <w:szCs w:val="29"/>
        </w:rPr>
        <w:t> là hai số thực có độ lớn tùy ý).</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3:</w:t>
      </w:r>
      <w:r w:rsidRPr="002C5706">
        <w:rPr>
          <w:rFonts w:eastAsia="Times New Roman" w:cs="Times New Roman"/>
          <w:sz w:val="29"/>
          <w:szCs w:val="29"/>
        </w:rPr>
        <w:t> Tìm tất cả các chữ số có ba chữ số, sao cho tổng các lập phương của các chữ số thì bằng chính số đó.</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4:</w:t>
      </w:r>
      <w:r w:rsidRPr="002C5706">
        <w:rPr>
          <w:rFonts w:eastAsia="Times New Roman" w:cs="Times New Roman"/>
          <w:sz w:val="29"/>
          <w:szCs w:val="29"/>
        </w:rPr>
        <w:t> Nhập 3 loại tiền và số tiền cần đổi. Hãy tìm tất cả các tổ hợp có được của 3 loại tiền trên cho số tiền vừa nhập.</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5: Vi</w:t>
      </w:r>
      <w:r w:rsidRPr="002C5706">
        <w:rPr>
          <w:rFonts w:eastAsia="Times New Roman" w:cs="Times New Roman"/>
          <w:sz w:val="29"/>
          <w:szCs w:val="29"/>
        </w:rPr>
        <w:t>ết chương trình giải bài toán cổ sau:</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i/>
          <w:iCs/>
          <w:sz w:val="29"/>
        </w:rPr>
        <w:t>Trăm trâu trăm cỏ</w:t>
      </w:r>
      <w:r w:rsidRPr="002C5706">
        <w:rPr>
          <w:rFonts w:eastAsia="Times New Roman" w:cs="Times New Roman"/>
          <w:i/>
          <w:iCs/>
          <w:sz w:val="29"/>
          <w:szCs w:val="29"/>
          <w:bdr w:val="none" w:sz="0" w:space="0" w:color="auto" w:frame="1"/>
        </w:rPr>
        <w:br/>
      </w:r>
      <w:r w:rsidRPr="002C5706">
        <w:rPr>
          <w:rFonts w:eastAsia="Times New Roman" w:cs="Times New Roman"/>
          <w:i/>
          <w:iCs/>
          <w:sz w:val="29"/>
        </w:rPr>
        <w:t>Trâu đứng ăn năm</w:t>
      </w:r>
      <w:r w:rsidRPr="002C5706">
        <w:rPr>
          <w:rFonts w:eastAsia="Times New Roman" w:cs="Times New Roman"/>
          <w:i/>
          <w:iCs/>
          <w:sz w:val="29"/>
          <w:szCs w:val="29"/>
          <w:bdr w:val="none" w:sz="0" w:space="0" w:color="auto" w:frame="1"/>
        </w:rPr>
        <w:br/>
      </w:r>
      <w:r w:rsidRPr="002C5706">
        <w:rPr>
          <w:rFonts w:eastAsia="Times New Roman" w:cs="Times New Roman"/>
          <w:i/>
          <w:iCs/>
          <w:sz w:val="29"/>
        </w:rPr>
        <w:t>Trâu nằm ăn ba</w:t>
      </w:r>
      <w:r w:rsidRPr="002C5706">
        <w:rPr>
          <w:rFonts w:eastAsia="Times New Roman" w:cs="Times New Roman"/>
          <w:i/>
          <w:iCs/>
          <w:sz w:val="29"/>
          <w:szCs w:val="29"/>
          <w:bdr w:val="none" w:sz="0" w:space="0" w:color="auto" w:frame="1"/>
        </w:rPr>
        <w:br/>
      </w:r>
      <w:r w:rsidRPr="002C5706">
        <w:rPr>
          <w:rFonts w:eastAsia="Times New Roman" w:cs="Times New Roman"/>
          <w:i/>
          <w:iCs/>
          <w:sz w:val="29"/>
        </w:rPr>
        <w:t>Trâu già ba con một bó.</w:t>
      </w:r>
    </w:p>
    <w:p w:rsidR="002C5706" w:rsidRPr="002C5706" w:rsidRDefault="002C5706" w:rsidP="002C5706">
      <w:pPr>
        <w:shd w:val="clear" w:color="auto" w:fill="FFFFFF"/>
        <w:spacing w:after="75" w:line="384" w:lineRule="atLeast"/>
        <w:textAlignment w:val="baseline"/>
        <w:rPr>
          <w:rFonts w:eastAsia="Times New Roman" w:cs="Times New Roman"/>
          <w:sz w:val="29"/>
          <w:szCs w:val="29"/>
        </w:rPr>
      </w:pPr>
      <w:r w:rsidRPr="002C5706">
        <w:rPr>
          <w:rFonts w:eastAsia="Times New Roman" w:cs="Times New Roman"/>
          <w:sz w:val="29"/>
          <w:szCs w:val="29"/>
        </w:rPr>
        <w:t>Hỏi có bao nhiêu con mỗi loại?</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6:</w:t>
      </w:r>
      <w:r w:rsidRPr="002C5706">
        <w:rPr>
          <w:rFonts w:eastAsia="Times New Roman" w:cs="Times New Roman"/>
          <w:sz w:val="29"/>
          <w:szCs w:val="29"/>
        </w:rPr>
        <w:t> Lập tam giác PASCAL, dùng chương trình con.</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7:</w:t>
      </w:r>
      <w:r w:rsidRPr="002C5706">
        <w:rPr>
          <w:rFonts w:eastAsia="Times New Roman" w:cs="Times New Roman"/>
          <w:sz w:val="29"/>
          <w:szCs w:val="29"/>
        </w:rPr>
        <w:t> Viết các chương trình con  tính diện tích tam giác, tròn, vuông, chữ nhật trong một chương trình. Sau  đó hỏi chọn  một trong các phương án  tính diện  tích bằng  cách chọn trong bảng chọn lệnh sau:</w:t>
      </w:r>
    </w:p>
    <w:p w:rsidR="002C5706" w:rsidRPr="002C5706" w:rsidRDefault="002C5706" w:rsidP="002C5706">
      <w:pPr>
        <w:numPr>
          <w:ilvl w:val="0"/>
          <w:numId w:val="1"/>
        </w:numPr>
        <w:shd w:val="clear" w:color="auto" w:fill="FFFFFF"/>
        <w:spacing w:after="0" w:line="384" w:lineRule="atLeast"/>
        <w:ind w:left="450"/>
        <w:textAlignment w:val="baseline"/>
        <w:rPr>
          <w:rFonts w:eastAsia="Times New Roman" w:cs="Times New Roman"/>
          <w:sz w:val="29"/>
          <w:szCs w:val="29"/>
        </w:rPr>
      </w:pPr>
      <w:r w:rsidRPr="002C5706">
        <w:rPr>
          <w:rFonts w:eastAsia="Times New Roman" w:cs="Times New Roman"/>
          <w:sz w:val="29"/>
          <w:szCs w:val="29"/>
        </w:rPr>
        <w:t>Không làm gì hết và trở về màn hình soạn thảo.</w:t>
      </w:r>
    </w:p>
    <w:p w:rsidR="002C5706" w:rsidRPr="002C5706" w:rsidRDefault="002C5706" w:rsidP="002C5706">
      <w:pPr>
        <w:numPr>
          <w:ilvl w:val="0"/>
          <w:numId w:val="1"/>
        </w:numPr>
        <w:shd w:val="clear" w:color="auto" w:fill="FFFFFF"/>
        <w:spacing w:after="0" w:line="384" w:lineRule="atLeast"/>
        <w:ind w:left="450"/>
        <w:textAlignment w:val="baseline"/>
        <w:rPr>
          <w:rFonts w:eastAsia="Times New Roman" w:cs="Times New Roman"/>
          <w:sz w:val="29"/>
          <w:szCs w:val="29"/>
        </w:rPr>
      </w:pPr>
      <w:r w:rsidRPr="002C5706">
        <w:rPr>
          <w:rFonts w:eastAsia="Times New Roman" w:cs="Times New Roman"/>
          <w:sz w:val="29"/>
          <w:szCs w:val="29"/>
        </w:rPr>
        <w:t>Tính diện tích hình vuông</w:t>
      </w:r>
    </w:p>
    <w:p w:rsidR="002C5706" w:rsidRPr="002C5706" w:rsidRDefault="002C5706" w:rsidP="002C5706">
      <w:pPr>
        <w:numPr>
          <w:ilvl w:val="0"/>
          <w:numId w:val="1"/>
        </w:numPr>
        <w:shd w:val="clear" w:color="auto" w:fill="FFFFFF"/>
        <w:spacing w:after="0" w:line="384" w:lineRule="atLeast"/>
        <w:ind w:left="450"/>
        <w:textAlignment w:val="baseline"/>
        <w:rPr>
          <w:rFonts w:eastAsia="Times New Roman" w:cs="Times New Roman"/>
          <w:sz w:val="29"/>
          <w:szCs w:val="29"/>
        </w:rPr>
      </w:pPr>
      <w:r w:rsidRPr="002C5706">
        <w:rPr>
          <w:rFonts w:eastAsia="Times New Roman" w:cs="Times New Roman"/>
          <w:sz w:val="29"/>
          <w:szCs w:val="29"/>
        </w:rPr>
        <w:t>Tính diện tích hình tròn</w:t>
      </w:r>
    </w:p>
    <w:p w:rsidR="002C5706" w:rsidRPr="002C5706" w:rsidRDefault="002C5706" w:rsidP="002C5706">
      <w:pPr>
        <w:numPr>
          <w:ilvl w:val="0"/>
          <w:numId w:val="1"/>
        </w:numPr>
        <w:shd w:val="clear" w:color="auto" w:fill="FFFFFF"/>
        <w:spacing w:after="0" w:line="384" w:lineRule="atLeast"/>
        <w:ind w:left="450"/>
        <w:textAlignment w:val="baseline"/>
        <w:rPr>
          <w:rFonts w:eastAsia="Times New Roman" w:cs="Times New Roman"/>
          <w:sz w:val="29"/>
          <w:szCs w:val="29"/>
        </w:rPr>
      </w:pPr>
      <w:r w:rsidRPr="002C5706">
        <w:rPr>
          <w:rFonts w:eastAsia="Times New Roman" w:cs="Times New Roman"/>
          <w:sz w:val="29"/>
          <w:szCs w:val="29"/>
        </w:rPr>
        <w:t>Tính diện tích tam giác</w:t>
      </w:r>
    </w:p>
    <w:p w:rsidR="002C5706" w:rsidRPr="002C5706" w:rsidRDefault="002C5706" w:rsidP="002C5706">
      <w:pPr>
        <w:numPr>
          <w:ilvl w:val="0"/>
          <w:numId w:val="1"/>
        </w:numPr>
        <w:shd w:val="clear" w:color="auto" w:fill="FFFFFF"/>
        <w:spacing w:after="0" w:line="384" w:lineRule="atLeast"/>
        <w:ind w:left="450"/>
        <w:textAlignment w:val="baseline"/>
        <w:rPr>
          <w:rFonts w:eastAsia="Times New Roman" w:cs="Times New Roman"/>
          <w:sz w:val="29"/>
          <w:szCs w:val="29"/>
        </w:rPr>
      </w:pPr>
      <w:r w:rsidRPr="002C5706">
        <w:rPr>
          <w:rFonts w:eastAsia="Times New Roman" w:cs="Times New Roman"/>
          <w:sz w:val="29"/>
          <w:szCs w:val="29"/>
        </w:rPr>
        <w:t>Tính diện tích hình chữ nhật</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8:</w:t>
      </w:r>
      <w:r w:rsidRPr="002C5706">
        <w:rPr>
          <w:rFonts w:eastAsia="Times New Roman" w:cs="Times New Roman"/>
          <w:sz w:val="29"/>
          <w:szCs w:val="29"/>
        </w:rPr>
        <w:t> Viết chương trình nhập vào một dãy số nguyên   có </w:t>
      </w:r>
      <w:r w:rsidRPr="002C5706">
        <w:rPr>
          <w:rFonts w:eastAsia="Times New Roman" w:cs="Times New Roman"/>
          <w:sz w:val="29"/>
        </w:rPr>
        <w:t>n</w:t>
      </w:r>
      <w:r w:rsidRPr="002C5706">
        <w:rPr>
          <w:rFonts w:eastAsia="Times New Roman" w:cs="Times New Roman"/>
          <w:sz w:val="29"/>
          <w:szCs w:val="29"/>
        </w:rPr>
        <w:t> phần tử. In ra màn hình phần tử nhỏ nhất, phần tử lớn nhất và giá trị trung bình của danh sách ra màn hình.</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9:</w:t>
      </w:r>
      <w:r w:rsidRPr="002C5706">
        <w:rPr>
          <w:rFonts w:eastAsia="Times New Roman" w:cs="Times New Roman"/>
          <w:sz w:val="29"/>
          <w:szCs w:val="29"/>
        </w:rPr>
        <w:t> Viết chương trình nhập vào một dãy số nguyên  có </w:t>
      </w:r>
      <w:r w:rsidRPr="002C5706">
        <w:rPr>
          <w:rFonts w:eastAsia="Times New Roman" w:cs="Times New Roman"/>
          <w:sz w:val="29"/>
        </w:rPr>
        <w:t>n</w:t>
      </w:r>
      <w:r w:rsidRPr="002C5706">
        <w:rPr>
          <w:rFonts w:eastAsia="Times New Roman" w:cs="Times New Roman"/>
          <w:sz w:val="29"/>
          <w:szCs w:val="29"/>
        </w:rPr>
        <w:t> phần tử.</w:t>
      </w:r>
    </w:p>
    <w:p w:rsidR="002C5706" w:rsidRPr="002C5706" w:rsidRDefault="002C5706" w:rsidP="002C5706">
      <w:pPr>
        <w:numPr>
          <w:ilvl w:val="0"/>
          <w:numId w:val="2"/>
        </w:numPr>
        <w:shd w:val="clear" w:color="auto" w:fill="FFFFFF"/>
        <w:spacing w:after="0" w:line="384" w:lineRule="atLeast"/>
        <w:ind w:left="450"/>
        <w:textAlignment w:val="baseline"/>
        <w:rPr>
          <w:rFonts w:eastAsia="Times New Roman" w:cs="Times New Roman"/>
          <w:sz w:val="29"/>
          <w:szCs w:val="29"/>
        </w:rPr>
      </w:pPr>
      <w:r w:rsidRPr="002C5706">
        <w:rPr>
          <w:rFonts w:eastAsia="Times New Roman" w:cs="Times New Roman"/>
          <w:sz w:val="29"/>
          <w:szCs w:val="29"/>
        </w:rPr>
        <w:t>Đưa những phần tử lẻ ra đầu danh sách, những phần tử chẵn về cuối danh sách và in kết quả ra màn hình.</w:t>
      </w:r>
    </w:p>
    <w:p w:rsidR="002C5706" w:rsidRPr="002C5706" w:rsidRDefault="002C5706" w:rsidP="002C5706">
      <w:pPr>
        <w:numPr>
          <w:ilvl w:val="0"/>
          <w:numId w:val="2"/>
        </w:numPr>
        <w:shd w:val="clear" w:color="auto" w:fill="FFFFFF"/>
        <w:spacing w:after="0" w:line="384" w:lineRule="atLeast"/>
        <w:ind w:left="450"/>
        <w:textAlignment w:val="baseline"/>
        <w:rPr>
          <w:rFonts w:eastAsia="Times New Roman" w:cs="Times New Roman"/>
          <w:sz w:val="29"/>
          <w:szCs w:val="29"/>
        </w:rPr>
      </w:pPr>
      <w:r w:rsidRPr="002C5706">
        <w:rPr>
          <w:rFonts w:eastAsia="Times New Roman" w:cs="Times New Roman"/>
          <w:sz w:val="29"/>
          <w:szCs w:val="29"/>
        </w:rPr>
        <w:t>Sắp xếp các phần tử lẻ đầu danh sách theo thứ tứ tăng dần, sắp xếp các phần tử chẵn cuối danh sách theo thứ tự giảm dần. In danh sách ra màn hình.</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lastRenderedPageBreak/>
        <w:t>Bài 10:</w:t>
      </w:r>
      <w:r w:rsidRPr="002C5706">
        <w:rPr>
          <w:rFonts w:eastAsia="Times New Roman" w:cs="Times New Roman"/>
          <w:sz w:val="29"/>
          <w:szCs w:val="29"/>
        </w:rPr>
        <w:t> Viết chương trình nhập vào một chuỗi kí tự, sau đó nhập vào một kí tự bất kì và đếm số lần của nó trong chuỗi đã nhập.</w:t>
      </w:r>
    </w:p>
    <w:p w:rsidR="002C5706" w:rsidRPr="002C5706" w:rsidRDefault="002C5706" w:rsidP="002C5706">
      <w:pPr>
        <w:shd w:val="clear" w:color="auto" w:fill="FFFFFF"/>
        <w:spacing w:after="0" w:line="384" w:lineRule="atLeast"/>
        <w:textAlignment w:val="baseline"/>
        <w:rPr>
          <w:rFonts w:eastAsia="Times New Roman" w:cs="Times New Roman"/>
          <w:sz w:val="29"/>
          <w:szCs w:val="29"/>
        </w:rPr>
      </w:pPr>
      <w:r w:rsidRPr="002C5706">
        <w:rPr>
          <w:rFonts w:eastAsia="Times New Roman" w:cs="Times New Roman"/>
          <w:b/>
          <w:bCs/>
          <w:sz w:val="29"/>
        </w:rPr>
        <w:t>Bài 11:</w:t>
      </w:r>
      <w:r w:rsidRPr="002C5706">
        <w:rPr>
          <w:rFonts w:eastAsia="Times New Roman" w:cs="Times New Roman"/>
          <w:sz w:val="29"/>
          <w:szCs w:val="29"/>
        </w:rPr>
        <w:t> Viết chương trình nhập vào một chuỗi ký tự. Kiểm tra xem nó có đối xứng hay không (Ví dụ: Chuỗi đối xứng </w:t>
      </w:r>
      <w:r w:rsidRPr="002C5706">
        <w:rPr>
          <w:rFonts w:eastAsia="Times New Roman" w:cs="Times New Roman"/>
          <w:sz w:val="29"/>
        </w:rPr>
        <w:t>RADAR</w:t>
      </w:r>
      <w:r w:rsidRPr="002C5706">
        <w:rPr>
          <w:rFonts w:eastAsia="Times New Roman" w:cs="Times New Roman"/>
          <w:sz w:val="29"/>
          <w:szCs w:val="29"/>
        </w:rPr>
        <w:t>, </w:t>
      </w:r>
      <w:r w:rsidRPr="002C5706">
        <w:rPr>
          <w:rFonts w:eastAsia="Times New Roman" w:cs="Times New Roman"/>
          <w:sz w:val="29"/>
        </w:rPr>
        <w:t>MADAM</w:t>
      </w:r>
      <w:r w:rsidRPr="002C5706">
        <w:rPr>
          <w:rFonts w:eastAsia="Times New Roman" w:cs="Times New Roman"/>
          <w:sz w:val="29"/>
          <w:szCs w:val="29"/>
        </w:rPr>
        <w:t>).</w:t>
      </w:r>
    </w:p>
    <w:p w:rsidR="002C5706" w:rsidRPr="002C5706" w:rsidRDefault="002C5706" w:rsidP="002C5706">
      <w:pPr>
        <w:shd w:val="clear" w:color="auto" w:fill="FFFFFF"/>
        <w:spacing w:after="0" w:line="384" w:lineRule="atLeast"/>
        <w:textAlignment w:val="baseline"/>
        <w:rPr>
          <w:ins w:id="0" w:author="Unknown"/>
          <w:rFonts w:eastAsia="Times New Roman" w:cs="Times New Roman"/>
          <w:sz w:val="29"/>
          <w:szCs w:val="29"/>
        </w:rPr>
      </w:pPr>
      <w:ins w:id="1" w:author="Unknown">
        <w:r w:rsidRPr="002C5706">
          <w:rPr>
            <w:rFonts w:eastAsia="Times New Roman" w:cs="Times New Roman"/>
            <w:b/>
            <w:bCs/>
            <w:sz w:val="29"/>
          </w:rPr>
          <w:t>Bài 12:</w:t>
        </w:r>
        <w:r w:rsidRPr="002C5706">
          <w:rPr>
            <w:rFonts w:eastAsia="Times New Roman" w:cs="Times New Roman"/>
            <w:sz w:val="29"/>
            <w:szCs w:val="29"/>
          </w:rPr>
          <w:t> Viết chương trình nhập vào họ tên của một người. Sau đó in chuỗi họ tên ra màn hình với các ký tự đầu đổi thành chữ hoa, toàn bộ chuỗi họ và tên đổi thành chữ hoa.</w:t>
        </w:r>
      </w:ins>
    </w:p>
    <w:p w:rsidR="002C5706" w:rsidRPr="002C5706" w:rsidRDefault="002C5706" w:rsidP="002C5706">
      <w:pPr>
        <w:shd w:val="clear" w:color="auto" w:fill="FFFFFF"/>
        <w:spacing w:after="0" w:line="384" w:lineRule="atLeast"/>
        <w:textAlignment w:val="baseline"/>
        <w:rPr>
          <w:ins w:id="2" w:author="Unknown"/>
          <w:rFonts w:eastAsia="Times New Roman" w:cs="Times New Roman"/>
          <w:sz w:val="29"/>
          <w:szCs w:val="29"/>
        </w:rPr>
      </w:pPr>
      <w:ins w:id="3" w:author="Unknown">
        <w:r w:rsidRPr="002C5706">
          <w:rPr>
            <w:rFonts w:eastAsia="Times New Roman" w:cs="Times New Roman"/>
            <w:b/>
            <w:bCs/>
            <w:sz w:val="29"/>
          </w:rPr>
          <w:t>Bài 13:</w:t>
        </w:r>
        <w:r w:rsidRPr="002C5706">
          <w:rPr>
            <w:rFonts w:eastAsia="Times New Roman" w:cs="Times New Roman"/>
            <w:sz w:val="29"/>
            <w:szCs w:val="29"/>
          </w:rPr>
          <w:t> Viết chương trình nhập vào một dãy số nguyên  có </w:t>
        </w:r>
        <w:r w:rsidRPr="002C5706">
          <w:rPr>
            <w:rFonts w:eastAsia="Times New Roman" w:cs="Times New Roman"/>
            <w:sz w:val="29"/>
          </w:rPr>
          <w:t>n</w:t>
        </w:r>
        <w:r w:rsidRPr="002C5706">
          <w:rPr>
            <w:rFonts w:eastAsia="Times New Roman" w:cs="Times New Roman"/>
            <w:sz w:val="29"/>
            <w:szCs w:val="29"/>
          </w:rPr>
          <w:t> phần tử.</w:t>
        </w:r>
      </w:ins>
    </w:p>
    <w:p w:rsidR="002C5706" w:rsidRPr="002C5706" w:rsidRDefault="002C5706" w:rsidP="002C5706">
      <w:pPr>
        <w:numPr>
          <w:ilvl w:val="0"/>
          <w:numId w:val="3"/>
        </w:numPr>
        <w:shd w:val="clear" w:color="auto" w:fill="FFFFFF"/>
        <w:spacing w:after="0" w:line="384" w:lineRule="atLeast"/>
        <w:ind w:left="450"/>
        <w:textAlignment w:val="baseline"/>
        <w:rPr>
          <w:ins w:id="4" w:author="Unknown"/>
          <w:rFonts w:eastAsia="Times New Roman" w:cs="Times New Roman"/>
          <w:sz w:val="29"/>
          <w:szCs w:val="29"/>
        </w:rPr>
      </w:pPr>
      <w:ins w:id="5" w:author="Unknown">
        <w:r w:rsidRPr="002C5706">
          <w:rPr>
            <w:rFonts w:eastAsia="Times New Roman" w:cs="Times New Roman"/>
            <w:sz w:val="29"/>
            <w:szCs w:val="29"/>
          </w:rPr>
          <w:t>Sắp xếp dãy theo thứ tự tăng dần và in kết quả ra màn hình.</w:t>
        </w:r>
      </w:ins>
    </w:p>
    <w:p w:rsidR="002C5706" w:rsidRPr="002C5706" w:rsidRDefault="002C5706" w:rsidP="002C5706">
      <w:pPr>
        <w:numPr>
          <w:ilvl w:val="0"/>
          <w:numId w:val="3"/>
        </w:numPr>
        <w:shd w:val="clear" w:color="auto" w:fill="FFFFFF"/>
        <w:spacing w:after="0" w:line="384" w:lineRule="atLeast"/>
        <w:ind w:left="450"/>
        <w:textAlignment w:val="baseline"/>
        <w:rPr>
          <w:ins w:id="6" w:author="Unknown"/>
          <w:rFonts w:eastAsia="Times New Roman" w:cs="Times New Roman"/>
          <w:sz w:val="29"/>
          <w:szCs w:val="29"/>
        </w:rPr>
      </w:pPr>
      <w:ins w:id="7" w:author="Unknown">
        <w:r w:rsidRPr="002C5706">
          <w:rPr>
            <w:rFonts w:eastAsia="Times New Roman" w:cs="Times New Roman"/>
            <w:sz w:val="29"/>
            <w:szCs w:val="29"/>
          </w:rPr>
          <w:t>Nhập vào một số </w:t>
        </w:r>
        <w:r w:rsidRPr="002C5706">
          <w:rPr>
            <w:rFonts w:eastAsia="Times New Roman" w:cs="Times New Roman"/>
            <w:sz w:val="29"/>
          </w:rPr>
          <w:t>x</w:t>
        </w:r>
        <w:r w:rsidRPr="002C5706">
          <w:rPr>
            <w:rFonts w:eastAsia="Times New Roman" w:cs="Times New Roman"/>
            <w:sz w:val="29"/>
            <w:szCs w:val="29"/>
          </w:rPr>
          <w:t> bất kì, đếm số lần xuất hiện của nó trong dãy trên.</w:t>
        </w:r>
      </w:ins>
    </w:p>
    <w:p w:rsidR="002C5706" w:rsidRPr="002C5706" w:rsidRDefault="002C5706" w:rsidP="002C5706">
      <w:pPr>
        <w:numPr>
          <w:ilvl w:val="0"/>
          <w:numId w:val="3"/>
        </w:numPr>
        <w:shd w:val="clear" w:color="auto" w:fill="FFFFFF"/>
        <w:spacing w:after="0" w:line="384" w:lineRule="atLeast"/>
        <w:ind w:left="450"/>
        <w:textAlignment w:val="baseline"/>
        <w:rPr>
          <w:ins w:id="8" w:author="Unknown"/>
          <w:rFonts w:eastAsia="Times New Roman" w:cs="Times New Roman"/>
          <w:sz w:val="29"/>
          <w:szCs w:val="29"/>
        </w:rPr>
      </w:pPr>
      <w:ins w:id="9" w:author="Unknown">
        <w:r w:rsidRPr="002C5706">
          <w:rPr>
            <w:rFonts w:eastAsia="Times New Roman" w:cs="Times New Roman"/>
            <w:sz w:val="29"/>
            <w:szCs w:val="29"/>
          </w:rPr>
          <w:t>In ra màn hình số phần tử nhỏ hơn hoặc bằng </w:t>
        </w:r>
        <w:r w:rsidRPr="002C5706">
          <w:rPr>
            <w:rFonts w:eastAsia="Times New Roman" w:cs="Times New Roman"/>
            <w:sz w:val="29"/>
          </w:rPr>
          <w:t>x</w:t>
        </w:r>
        <w:r w:rsidRPr="002C5706">
          <w:rPr>
            <w:rFonts w:eastAsia="Times New Roman" w:cs="Times New Roman"/>
            <w:sz w:val="29"/>
            <w:szCs w:val="29"/>
          </w:rPr>
          <w:t>.</w:t>
        </w:r>
      </w:ins>
    </w:p>
    <w:p w:rsidR="002C5706" w:rsidRPr="002C5706" w:rsidRDefault="002C5706" w:rsidP="002C5706">
      <w:pPr>
        <w:numPr>
          <w:ilvl w:val="0"/>
          <w:numId w:val="3"/>
        </w:numPr>
        <w:shd w:val="clear" w:color="auto" w:fill="FFFFFF"/>
        <w:spacing w:after="0" w:line="384" w:lineRule="atLeast"/>
        <w:ind w:left="450"/>
        <w:textAlignment w:val="baseline"/>
        <w:rPr>
          <w:ins w:id="10" w:author="Unknown"/>
          <w:rFonts w:eastAsia="Times New Roman" w:cs="Times New Roman"/>
          <w:sz w:val="29"/>
          <w:szCs w:val="29"/>
        </w:rPr>
      </w:pPr>
      <w:ins w:id="11" w:author="Unknown">
        <w:r w:rsidRPr="002C5706">
          <w:rPr>
            <w:rFonts w:eastAsia="Times New Roman" w:cs="Times New Roman"/>
            <w:sz w:val="29"/>
            <w:szCs w:val="29"/>
          </w:rPr>
          <w:t>In ra màn hình số phần tử lớn hơn </w:t>
        </w:r>
        <w:r w:rsidRPr="002C5706">
          <w:rPr>
            <w:rFonts w:eastAsia="Times New Roman" w:cs="Times New Roman"/>
            <w:sz w:val="29"/>
          </w:rPr>
          <w:t>x</w:t>
        </w:r>
        <w:r w:rsidRPr="002C5706">
          <w:rPr>
            <w:rFonts w:eastAsia="Times New Roman" w:cs="Times New Roman"/>
            <w:sz w:val="29"/>
            <w:szCs w:val="29"/>
          </w:rPr>
          <w:t>.</w:t>
        </w:r>
      </w:ins>
    </w:p>
    <w:p w:rsidR="002C5706" w:rsidRPr="002C5706" w:rsidRDefault="002C5706" w:rsidP="002C5706">
      <w:pPr>
        <w:shd w:val="clear" w:color="auto" w:fill="FFFFFF"/>
        <w:spacing w:after="0" w:line="384" w:lineRule="atLeast"/>
        <w:textAlignment w:val="baseline"/>
        <w:rPr>
          <w:ins w:id="12" w:author="Unknown"/>
          <w:rFonts w:eastAsia="Times New Roman" w:cs="Times New Roman"/>
          <w:sz w:val="29"/>
          <w:szCs w:val="29"/>
        </w:rPr>
      </w:pPr>
      <w:ins w:id="13" w:author="Unknown">
        <w:r w:rsidRPr="002C5706">
          <w:rPr>
            <w:rFonts w:eastAsia="Times New Roman" w:cs="Times New Roman"/>
            <w:b/>
            <w:bCs/>
            <w:sz w:val="29"/>
          </w:rPr>
          <w:t>Bài 14:</w:t>
        </w:r>
        <w:r w:rsidRPr="002C5706">
          <w:rPr>
            <w:rFonts w:eastAsia="Times New Roman" w:cs="Times New Roman"/>
            <w:sz w:val="29"/>
            <w:szCs w:val="29"/>
          </w:rPr>
          <w:t> Sử dụng lệnh lặp để tính tổng của 11 số hạng đầu tiên</w:t>
        </w:r>
      </w:ins>
    </w:p>
    <w:p w:rsidR="002C5706" w:rsidRPr="002C5706" w:rsidRDefault="002C5706" w:rsidP="002C5706">
      <w:pPr>
        <w:shd w:val="clear" w:color="auto" w:fill="FFFFFF"/>
        <w:spacing w:after="0" w:line="384" w:lineRule="atLeast"/>
        <w:jc w:val="center"/>
        <w:textAlignment w:val="baseline"/>
        <w:rPr>
          <w:ins w:id="14" w:author="Unknown"/>
          <w:rFonts w:eastAsia="Times New Roman" w:cs="Times New Roman"/>
          <w:sz w:val="29"/>
          <w:szCs w:val="29"/>
        </w:rPr>
      </w:pPr>
      <w:ins w:id="15" w:author="Unknown">
        <w:r w:rsidRPr="002C5706">
          <w:rPr>
            <w:rFonts w:eastAsia="Times New Roman" w:cs="Times New Roman"/>
            <w:sz w:val="29"/>
          </w:rPr>
          <w:t>S = 100 + 105 + 110  +...</w:t>
        </w:r>
      </w:ins>
    </w:p>
    <w:p w:rsidR="002C5706" w:rsidRPr="002C5706" w:rsidRDefault="002C5706" w:rsidP="002C5706">
      <w:pPr>
        <w:shd w:val="clear" w:color="auto" w:fill="FFFFFF"/>
        <w:spacing w:after="0" w:line="384" w:lineRule="atLeast"/>
        <w:textAlignment w:val="baseline"/>
        <w:rPr>
          <w:ins w:id="16" w:author="Unknown"/>
          <w:rFonts w:eastAsia="Times New Roman" w:cs="Times New Roman"/>
          <w:sz w:val="29"/>
          <w:szCs w:val="29"/>
        </w:rPr>
      </w:pPr>
      <w:ins w:id="17" w:author="Unknown">
        <w:r w:rsidRPr="002C5706">
          <w:rPr>
            <w:rFonts w:eastAsia="Times New Roman" w:cs="Times New Roman"/>
            <w:b/>
            <w:bCs/>
            <w:sz w:val="29"/>
          </w:rPr>
          <w:t>Bài 15:  </w:t>
        </w:r>
        <w:r w:rsidRPr="002C5706">
          <w:rPr>
            <w:rFonts w:eastAsia="Times New Roman" w:cs="Times New Roman"/>
            <w:sz w:val="29"/>
            <w:szCs w:val="29"/>
          </w:rPr>
          <w:t>Tìm số </w:t>
        </w:r>
        <w:r w:rsidRPr="002C5706">
          <w:rPr>
            <w:rFonts w:eastAsia="Times New Roman" w:cs="Times New Roman"/>
            <w:sz w:val="29"/>
          </w:rPr>
          <w:t>P</w:t>
        </w:r>
        <w:r w:rsidRPr="002C5706">
          <w:rPr>
            <w:rFonts w:eastAsia="Times New Roman" w:cs="Times New Roman"/>
            <w:sz w:val="29"/>
            <w:szCs w:val="29"/>
          </w:rPr>
          <w:t>, biết rằng</w:t>
        </w:r>
      </w:ins>
    </w:p>
    <w:p w:rsidR="002C5706" w:rsidRPr="002C5706" w:rsidRDefault="002C5706" w:rsidP="002C5706">
      <w:pPr>
        <w:shd w:val="clear" w:color="auto" w:fill="FFFFFF"/>
        <w:spacing w:after="0" w:line="384" w:lineRule="atLeast"/>
        <w:jc w:val="center"/>
        <w:textAlignment w:val="baseline"/>
        <w:rPr>
          <w:ins w:id="18" w:author="Unknown"/>
          <w:rFonts w:eastAsia="Times New Roman" w:cs="Times New Roman"/>
          <w:sz w:val="29"/>
          <w:szCs w:val="29"/>
        </w:rPr>
      </w:pPr>
      <w:ins w:id="19" w:author="Unknown">
        <w:r w:rsidRPr="002C5706">
          <w:rPr>
            <w:rFonts w:eastAsia="Times New Roman" w:cs="Times New Roman"/>
            <w:sz w:val="29"/>
          </w:rPr>
          <w:t>P/4 = 1 - 1/3   + 1/5 - 1/7  +...</w:t>
        </w:r>
      </w:ins>
    </w:p>
    <w:p w:rsidR="002C5706" w:rsidRPr="002C5706" w:rsidRDefault="002C5706" w:rsidP="002C5706">
      <w:pPr>
        <w:shd w:val="clear" w:color="auto" w:fill="FFFFFF"/>
        <w:spacing w:after="0" w:line="384" w:lineRule="atLeast"/>
        <w:textAlignment w:val="baseline"/>
        <w:rPr>
          <w:ins w:id="20" w:author="Unknown"/>
          <w:rFonts w:eastAsia="Times New Roman" w:cs="Times New Roman"/>
          <w:sz w:val="29"/>
          <w:szCs w:val="29"/>
        </w:rPr>
      </w:pPr>
      <w:ins w:id="21" w:author="Unknown">
        <w:r w:rsidRPr="002C5706">
          <w:rPr>
            <w:rFonts w:eastAsia="Times New Roman" w:cs="Times New Roman"/>
            <w:sz w:val="29"/>
            <w:szCs w:val="29"/>
          </w:rPr>
          <w:t>Với độ chính xác: </w:t>
        </w:r>
        <w:r w:rsidRPr="002C5706">
          <w:rPr>
            <w:rFonts w:eastAsia="Times New Roman" w:cs="Times New Roman"/>
            <w:sz w:val="29"/>
          </w:rPr>
          <w:t>|1/2n-1| &lt; 10^-5</w:t>
        </w:r>
      </w:ins>
    </w:p>
    <w:p w:rsidR="002C5706" w:rsidRPr="002C5706" w:rsidRDefault="002C5706" w:rsidP="002C5706">
      <w:pPr>
        <w:shd w:val="clear" w:color="auto" w:fill="FFFFFF"/>
        <w:spacing w:after="0" w:line="384" w:lineRule="atLeast"/>
        <w:textAlignment w:val="baseline"/>
        <w:rPr>
          <w:ins w:id="22" w:author="Unknown"/>
          <w:rFonts w:eastAsia="Times New Roman" w:cs="Times New Roman"/>
          <w:sz w:val="29"/>
          <w:szCs w:val="29"/>
        </w:rPr>
      </w:pPr>
      <w:ins w:id="23" w:author="Unknown">
        <w:r w:rsidRPr="002C5706">
          <w:rPr>
            <w:rFonts w:eastAsia="Times New Roman" w:cs="Times New Roman"/>
            <w:b/>
            <w:bCs/>
            <w:sz w:val="29"/>
          </w:rPr>
          <w:t>Bài 16:</w:t>
        </w:r>
        <w:r w:rsidRPr="002C5706">
          <w:rPr>
            <w:rFonts w:eastAsia="Times New Roman" w:cs="Times New Roman"/>
            <w:sz w:val="29"/>
            <w:szCs w:val="29"/>
          </w:rPr>
          <w:t> Cho một dãy số nguyên </w:t>
        </w:r>
        <w:r w:rsidRPr="002C5706">
          <w:rPr>
            <w:rFonts w:eastAsia="Times New Roman" w:cs="Times New Roman"/>
            <w:sz w:val="29"/>
          </w:rPr>
          <w:t>A(i)</w:t>
        </w:r>
        <w:r w:rsidRPr="002C5706">
          <w:rPr>
            <w:rFonts w:eastAsia="Times New Roman" w:cs="Times New Roman"/>
            <w:sz w:val="29"/>
            <w:szCs w:val="29"/>
          </w:rPr>
          <w:t> với </w:t>
        </w:r>
        <w:r w:rsidRPr="002C5706">
          <w:rPr>
            <w:rFonts w:eastAsia="Times New Roman" w:cs="Times New Roman"/>
            <w:sz w:val="29"/>
          </w:rPr>
          <w:t>i=1,...N</w:t>
        </w:r>
        <w:r w:rsidRPr="002C5706">
          <w:rPr>
            <w:rFonts w:eastAsia="Times New Roman" w:cs="Times New Roman"/>
            <w:sz w:val="29"/>
            <w:szCs w:val="29"/>
          </w:rPr>
          <w:t>. Viết chương trình:</w:t>
        </w:r>
      </w:ins>
    </w:p>
    <w:p w:rsidR="002C5706" w:rsidRPr="002C5706" w:rsidRDefault="002C5706" w:rsidP="002C5706">
      <w:pPr>
        <w:numPr>
          <w:ilvl w:val="0"/>
          <w:numId w:val="4"/>
        </w:numPr>
        <w:shd w:val="clear" w:color="auto" w:fill="FFFFFF"/>
        <w:spacing w:after="0" w:line="384" w:lineRule="atLeast"/>
        <w:ind w:left="450"/>
        <w:textAlignment w:val="baseline"/>
        <w:rPr>
          <w:ins w:id="24" w:author="Unknown"/>
          <w:rFonts w:eastAsia="Times New Roman" w:cs="Times New Roman"/>
          <w:sz w:val="29"/>
          <w:szCs w:val="29"/>
        </w:rPr>
      </w:pPr>
      <w:ins w:id="25" w:author="Unknown">
        <w:r w:rsidRPr="002C5706">
          <w:rPr>
            <w:rFonts w:eastAsia="Times New Roman" w:cs="Times New Roman"/>
            <w:sz w:val="29"/>
            <w:szCs w:val="29"/>
          </w:rPr>
          <w:t>Tính và in ra trung bình cộng cuả các số dương trong dãy.</w:t>
        </w:r>
      </w:ins>
    </w:p>
    <w:p w:rsidR="002C5706" w:rsidRPr="002C5706" w:rsidRDefault="002C5706" w:rsidP="002C5706">
      <w:pPr>
        <w:numPr>
          <w:ilvl w:val="0"/>
          <w:numId w:val="4"/>
        </w:numPr>
        <w:shd w:val="clear" w:color="auto" w:fill="FFFFFF"/>
        <w:spacing w:after="0" w:line="384" w:lineRule="atLeast"/>
        <w:ind w:left="450"/>
        <w:textAlignment w:val="baseline"/>
        <w:rPr>
          <w:ins w:id="26" w:author="Unknown"/>
          <w:rFonts w:eastAsia="Times New Roman" w:cs="Times New Roman"/>
          <w:sz w:val="29"/>
          <w:szCs w:val="29"/>
        </w:rPr>
      </w:pPr>
      <w:ins w:id="27" w:author="Unknown">
        <w:r w:rsidRPr="002C5706">
          <w:rPr>
            <w:rFonts w:eastAsia="Times New Roman" w:cs="Times New Roman"/>
            <w:sz w:val="29"/>
            <w:szCs w:val="29"/>
          </w:rPr>
          <w:t>Đếm xem có bao nhiêu số chia hết cho </w:t>
        </w:r>
        <w:r w:rsidRPr="002C5706">
          <w:rPr>
            <w:rFonts w:eastAsia="Times New Roman" w:cs="Times New Roman"/>
            <w:sz w:val="29"/>
          </w:rPr>
          <w:t>3</w:t>
        </w:r>
        <w:r w:rsidRPr="002C5706">
          <w:rPr>
            <w:rFonts w:eastAsia="Times New Roman" w:cs="Times New Roman"/>
            <w:sz w:val="29"/>
            <w:szCs w:val="29"/>
          </w:rPr>
          <w:t>.</w:t>
        </w:r>
      </w:ins>
    </w:p>
    <w:p w:rsidR="002C5706" w:rsidRPr="002C5706" w:rsidRDefault="002C5706" w:rsidP="002C5706">
      <w:pPr>
        <w:numPr>
          <w:ilvl w:val="0"/>
          <w:numId w:val="4"/>
        </w:numPr>
        <w:shd w:val="clear" w:color="auto" w:fill="FFFFFF"/>
        <w:spacing w:after="0" w:line="384" w:lineRule="atLeast"/>
        <w:ind w:left="450"/>
        <w:textAlignment w:val="baseline"/>
        <w:rPr>
          <w:ins w:id="28" w:author="Unknown"/>
          <w:rFonts w:eastAsia="Times New Roman" w:cs="Times New Roman"/>
          <w:sz w:val="29"/>
          <w:szCs w:val="29"/>
        </w:rPr>
      </w:pPr>
      <w:ins w:id="29" w:author="Unknown">
        <w:r w:rsidRPr="002C5706">
          <w:rPr>
            <w:rFonts w:eastAsia="Times New Roman" w:cs="Times New Roman"/>
            <w:sz w:val="29"/>
            <w:szCs w:val="29"/>
          </w:rPr>
          <w:t>In ra vị trí các số bằng </w:t>
        </w:r>
        <w:r w:rsidRPr="002C5706">
          <w:rPr>
            <w:rFonts w:eastAsia="Times New Roman" w:cs="Times New Roman"/>
            <w:sz w:val="29"/>
          </w:rPr>
          <w:t>0</w:t>
        </w:r>
        <w:r w:rsidRPr="002C5706">
          <w:rPr>
            <w:rFonts w:eastAsia="Times New Roman" w:cs="Times New Roman"/>
            <w:sz w:val="29"/>
            <w:szCs w:val="29"/>
          </w:rPr>
          <w:t> (nếu có) trong dãy đã cho.</w:t>
        </w:r>
      </w:ins>
    </w:p>
    <w:p w:rsidR="002C5706" w:rsidRPr="002C5706" w:rsidRDefault="002C5706" w:rsidP="002C5706">
      <w:pPr>
        <w:shd w:val="clear" w:color="auto" w:fill="FFFFFF"/>
        <w:spacing w:after="0" w:line="384" w:lineRule="atLeast"/>
        <w:textAlignment w:val="baseline"/>
        <w:rPr>
          <w:ins w:id="30" w:author="Unknown"/>
          <w:rFonts w:eastAsia="Times New Roman" w:cs="Times New Roman"/>
          <w:sz w:val="29"/>
          <w:szCs w:val="29"/>
        </w:rPr>
      </w:pPr>
      <w:ins w:id="31" w:author="Unknown">
        <w:r w:rsidRPr="002C5706">
          <w:rPr>
            <w:rFonts w:eastAsia="Times New Roman" w:cs="Times New Roman"/>
            <w:b/>
            <w:bCs/>
            <w:sz w:val="29"/>
          </w:rPr>
          <w:t>Bài 17:  </w:t>
        </w:r>
        <w:r w:rsidRPr="002C5706">
          <w:rPr>
            <w:rFonts w:eastAsia="Times New Roman" w:cs="Times New Roman"/>
            <w:sz w:val="29"/>
            <w:szCs w:val="29"/>
          </w:rPr>
          <w:t>Viết chương trình tìm các số có 3 chữ số mà tổng lập phương các chữ số của nó bằng chính nó (các số Amstrong).</w:t>
        </w:r>
      </w:ins>
    </w:p>
    <w:p w:rsidR="002C5706" w:rsidRPr="002C5706" w:rsidRDefault="002C5706" w:rsidP="002C5706">
      <w:pPr>
        <w:shd w:val="clear" w:color="auto" w:fill="FFFFFF"/>
        <w:spacing w:after="0" w:line="384" w:lineRule="atLeast"/>
        <w:textAlignment w:val="baseline"/>
        <w:rPr>
          <w:ins w:id="32" w:author="Unknown"/>
          <w:rFonts w:eastAsia="Times New Roman" w:cs="Times New Roman"/>
          <w:sz w:val="29"/>
          <w:szCs w:val="29"/>
        </w:rPr>
      </w:pPr>
      <w:ins w:id="33" w:author="Unknown">
        <w:r w:rsidRPr="002C5706">
          <w:rPr>
            <w:rFonts w:eastAsia="Times New Roman" w:cs="Times New Roman"/>
            <w:b/>
            <w:bCs/>
            <w:sz w:val="29"/>
          </w:rPr>
          <w:t>Bài 18:  </w:t>
        </w:r>
        <w:r w:rsidRPr="002C5706">
          <w:rPr>
            <w:rFonts w:eastAsia="Times New Roman" w:cs="Times New Roman"/>
            <w:sz w:val="29"/>
            <w:szCs w:val="29"/>
          </w:rPr>
          <w:t>Nhập một số thực </w:t>
        </w:r>
        <w:r w:rsidRPr="002C5706">
          <w:rPr>
            <w:rFonts w:eastAsia="Times New Roman" w:cs="Times New Roman"/>
            <w:sz w:val="29"/>
          </w:rPr>
          <w:t>x</w:t>
        </w:r>
        <w:r w:rsidRPr="002C5706">
          <w:rPr>
            <w:rFonts w:eastAsia="Times New Roman" w:cs="Times New Roman"/>
            <w:sz w:val="29"/>
            <w:szCs w:val="29"/>
          </w:rPr>
          <w:t> rồi tính</w:t>
        </w:r>
      </w:ins>
    </w:p>
    <w:p w:rsidR="002C5706" w:rsidRPr="002C5706" w:rsidRDefault="002C5706" w:rsidP="002C5706">
      <w:pPr>
        <w:shd w:val="clear" w:color="auto" w:fill="FFFFFF"/>
        <w:spacing w:after="0" w:line="384" w:lineRule="atLeast"/>
        <w:jc w:val="center"/>
        <w:textAlignment w:val="baseline"/>
        <w:rPr>
          <w:ins w:id="34" w:author="Unknown"/>
          <w:rFonts w:eastAsia="Times New Roman" w:cs="Times New Roman"/>
          <w:sz w:val="29"/>
          <w:szCs w:val="29"/>
        </w:rPr>
      </w:pPr>
      <w:ins w:id="35" w:author="Unknown">
        <w:r w:rsidRPr="002C5706">
          <w:rPr>
            <w:rFonts w:eastAsia="Times New Roman" w:cs="Times New Roman"/>
            <w:sz w:val="29"/>
          </w:rPr>
          <w:t>S = 1 + x/1! + x^2/2! + x^3/3! +...+ x^n/n!</w:t>
        </w:r>
      </w:ins>
    </w:p>
    <w:p w:rsidR="002C5706" w:rsidRPr="002C5706" w:rsidRDefault="002C5706" w:rsidP="002C5706">
      <w:pPr>
        <w:shd w:val="clear" w:color="auto" w:fill="FFFFFF"/>
        <w:spacing w:after="0" w:line="384" w:lineRule="atLeast"/>
        <w:textAlignment w:val="baseline"/>
        <w:rPr>
          <w:ins w:id="36" w:author="Unknown"/>
          <w:rFonts w:eastAsia="Times New Roman" w:cs="Times New Roman"/>
          <w:sz w:val="29"/>
          <w:szCs w:val="29"/>
        </w:rPr>
      </w:pPr>
      <w:ins w:id="37" w:author="Unknown">
        <w:r w:rsidRPr="002C5706">
          <w:rPr>
            <w:rFonts w:eastAsia="Times New Roman" w:cs="Times New Roman"/>
            <w:sz w:val="29"/>
            <w:szCs w:val="29"/>
          </w:rPr>
          <w:t>với độ chính xác </w:t>
        </w:r>
        <w:r w:rsidRPr="002C5706">
          <w:rPr>
            <w:rFonts w:eastAsia="Times New Roman" w:cs="Times New Roman"/>
            <w:sz w:val="29"/>
          </w:rPr>
          <w:t>| x^n/n! | &lt; 10^-5</w:t>
        </w:r>
        <w:r w:rsidRPr="002C5706">
          <w:rPr>
            <w:rFonts w:eastAsia="Times New Roman" w:cs="Times New Roman"/>
            <w:sz w:val="29"/>
            <w:szCs w:val="29"/>
          </w:rPr>
          <w:t>.</w:t>
        </w:r>
      </w:ins>
    </w:p>
    <w:p w:rsidR="002C5706" w:rsidRPr="002C5706" w:rsidRDefault="002C5706" w:rsidP="002C5706">
      <w:pPr>
        <w:shd w:val="clear" w:color="auto" w:fill="FFFFFF"/>
        <w:spacing w:after="0" w:line="384" w:lineRule="atLeast"/>
        <w:textAlignment w:val="baseline"/>
        <w:rPr>
          <w:ins w:id="38" w:author="Unknown"/>
          <w:rFonts w:eastAsia="Times New Roman" w:cs="Times New Roman"/>
          <w:sz w:val="29"/>
          <w:szCs w:val="29"/>
        </w:rPr>
      </w:pPr>
      <w:ins w:id="39" w:author="Unknown">
        <w:r w:rsidRPr="002C5706">
          <w:rPr>
            <w:rFonts w:eastAsia="Times New Roman" w:cs="Times New Roman"/>
            <w:b/>
            <w:bCs/>
            <w:sz w:val="29"/>
          </w:rPr>
          <w:t>Bài 19:  </w:t>
        </w:r>
        <w:r w:rsidRPr="002C5706">
          <w:rPr>
            <w:rFonts w:eastAsia="Times New Roman" w:cs="Times New Roman"/>
            <w:sz w:val="29"/>
            <w:szCs w:val="29"/>
          </w:rPr>
          <w:t>Dãy Fibonaxi được định nghĩa như sau:</w:t>
        </w:r>
      </w:ins>
    </w:p>
    <w:p w:rsidR="002C5706" w:rsidRPr="002C5706" w:rsidRDefault="002C5706" w:rsidP="002C5706">
      <w:pPr>
        <w:shd w:val="clear" w:color="auto" w:fill="FFFFFF"/>
        <w:spacing w:after="0" w:line="384" w:lineRule="atLeast"/>
        <w:jc w:val="center"/>
        <w:textAlignment w:val="baseline"/>
        <w:rPr>
          <w:ins w:id="40" w:author="Unknown"/>
          <w:rFonts w:eastAsia="Times New Roman" w:cs="Times New Roman"/>
          <w:sz w:val="29"/>
          <w:szCs w:val="29"/>
        </w:rPr>
      </w:pPr>
      <w:ins w:id="41" w:author="Unknown">
        <w:r w:rsidRPr="002C5706">
          <w:rPr>
            <w:rFonts w:eastAsia="Times New Roman" w:cs="Times New Roman"/>
            <w:sz w:val="29"/>
          </w:rPr>
          <w:t>A1=A2=1</w:t>
        </w:r>
        <w:r w:rsidRPr="002C5706">
          <w:rPr>
            <w:rFonts w:eastAsia="Times New Roman" w:cs="Times New Roman"/>
            <w:sz w:val="29"/>
            <w:szCs w:val="29"/>
          </w:rPr>
          <w:t>,</w:t>
        </w:r>
        <w:r w:rsidRPr="002C5706">
          <w:rPr>
            <w:rFonts w:eastAsia="Times New Roman" w:cs="Times New Roman"/>
            <w:sz w:val="29"/>
          </w:rPr>
          <w:t> An=A(n-1) + A(n-2)</w:t>
        </w:r>
        <w:r w:rsidRPr="002C5706">
          <w:rPr>
            <w:rFonts w:eastAsia="Times New Roman" w:cs="Times New Roman"/>
            <w:sz w:val="29"/>
            <w:szCs w:val="29"/>
          </w:rPr>
          <w:t> với </w:t>
        </w:r>
        <w:r w:rsidRPr="002C5706">
          <w:rPr>
            <w:rFonts w:eastAsia="Times New Roman" w:cs="Times New Roman"/>
            <w:sz w:val="29"/>
          </w:rPr>
          <w:t>n&gt;=2</w:t>
        </w:r>
        <w:r w:rsidRPr="002C5706">
          <w:rPr>
            <w:rFonts w:eastAsia="Times New Roman" w:cs="Times New Roman"/>
            <w:sz w:val="29"/>
            <w:szCs w:val="29"/>
          </w:rPr>
          <w:t>.</w:t>
        </w:r>
      </w:ins>
    </w:p>
    <w:p w:rsidR="002C5706" w:rsidRPr="002C5706" w:rsidRDefault="002C5706" w:rsidP="002C5706">
      <w:pPr>
        <w:shd w:val="clear" w:color="auto" w:fill="FFFFFF"/>
        <w:spacing w:after="75" w:line="384" w:lineRule="atLeast"/>
        <w:textAlignment w:val="baseline"/>
        <w:rPr>
          <w:ins w:id="42" w:author="Unknown"/>
          <w:rFonts w:eastAsia="Times New Roman" w:cs="Times New Roman"/>
          <w:sz w:val="29"/>
          <w:szCs w:val="29"/>
        </w:rPr>
      </w:pPr>
      <w:ins w:id="43" w:author="Unknown">
        <w:r w:rsidRPr="002C5706">
          <w:rPr>
            <w:rFonts w:eastAsia="Times New Roman" w:cs="Times New Roman"/>
            <w:sz w:val="29"/>
            <w:szCs w:val="29"/>
          </w:rPr>
          <w:t>Hãy:</w:t>
        </w:r>
      </w:ins>
    </w:p>
    <w:p w:rsidR="002C5706" w:rsidRPr="002C5706" w:rsidRDefault="002C5706" w:rsidP="002C5706">
      <w:pPr>
        <w:numPr>
          <w:ilvl w:val="0"/>
          <w:numId w:val="5"/>
        </w:numPr>
        <w:shd w:val="clear" w:color="auto" w:fill="FFFFFF"/>
        <w:spacing w:after="0" w:line="384" w:lineRule="atLeast"/>
        <w:ind w:left="450"/>
        <w:textAlignment w:val="baseline"/>
        <w:rPr>
          <w:ins w:id="44" w:author="Unknown"/>
          <w:rFonts w:eastAsia="Times New Roman" w:cs="Times New Roman"/>
          <w:sz w:val="29"/>
          <w:szCs w:val="29"/>
        </w:rPr>
      </w:pPr>
      <w:ins w:id="45" w:author="Unknown">
        <w:r w:rsidRPr="002C5706">
          <w:rPr>
            <w:rFonts w:eastAsia="Times New Roman" w:cs="Times New Roman"/>
            <w:sz w:val="29"/>
            <w:szCs w:val="29"/>
          </w:rPr>
          <w:t>Nhập một số </w:t>
        </w:r>
        <w:r w:rsidRPr="002C5706">
          <w:rPr>
            <w:rFonts w:eastAsia="Times New Roman" w:cs="Times New Roman"/>
            <w:sz w:val="29"/>
          </w:rPr>
          <w:t>n</w:t>
        </w:r>
        <w:r w:rsidRPr="002C5706">
          <w:rPr>
            <w:rFonts w:eastAsia="Times New Roman" w:cs="Times New Roman"/>
            <w:sz w:val="29"/>
            <w:szCs w:val="29"/>
          </w:rPr>
          <w:t> và in ra </w:t>
        </w:r>
        <w:r w:rsidRPr="002C5706">
          <w:rPr>
            <w:rFonts w:eastAsia="Times New Roman" w:cs="Times New Roman"/>
            <w:sz w:val="29"/>
          </w:rPr>
          <w:t>n</w:t>
        </w:r>
        <w:r w:rsidRPr="002C5706">
          <w:rPr>
            <w:rFonts w:eastAsia="Times New Roman" w:cs="Times New Roman"/>
            <w:sz w:val="29"/>
            <w:szCs w:val="29"/>
          </w:rPr>
          <w:t> số Fibonaxi đầu tiên.</w:t>
        </w:r>
      </w:ins>
    </w:p>
    <w:p w:rsidR="002C5706" w:rsidRPr="002C5706" w:rsidRDefault="002C5706" w:rsidP="002C5706">
      <w:pPr>
        <w:numPr>
          <w:ilvl w:val="0"/>
          <w:numId w:val="5"/>
        </w:numPr>
        <w:shd w:val="clear" w:color="auto" w:fill="FFFFFF"/>
        <w:spacing w:after="0" w:line="384" w:lineRule="atLeast"/>
        <w:ind w:left="450"/>
        <w:textAlignment w:val="baseline"/>
        <w:rPr>
          <w:ins w:id="46" w:author="Unknown"/>
          <w:rFonts w:eastAsia="Times New Roman" w:cs="Times New Roman"/>
          <w:sz w:val="29"/>
          <w:szCs w:val="29"/>
        </w:rPr>
      </w:pPr>
      <w:ins w:id="47" w:author="Unknown">
        <w:r w:rsidRPr="002C5706">
          <w:rPr>
            <w:rFonts w:eastAsia="Times New Roman" w:cs="Times New Roman"/>
            <w:sz w:val="29"/>
            <w:szCs w:val="29"/>
          </w:rPr>
          <w:t>Nhập một số </w:t>
        </w:r>
        <w:r w:rsidRPr="002C5706">
          <w:rPr>
            <w:rFonts w:eastAsia="Times New Roman" w:cs="Times New Roman"/>
            <w:sz w:val="29"/>
          </w:rPr>
          <w:t>n</w:t>
        </w:r>
        <w:r w:rsidRPr="002C5706">
          <w:rPr>
            <w:rFonts w:eastAsia="Times New Roman" w:cs="Times New Roman"/>
            <w:sz w:val="29"/>
            <w:szCs w:val="29"/>
          </w:rPr>
          <w:t> và in ra các số Fibonaxi nhỏ hơn hoặc bằng </w:t>
        </w:r>
        <w:r w:rsidRPr="002C5706">
          <w:rPr>
            <w:rFonts w:eastAsia="Times New Roman" w:cs="Times New Roman"/>
            <w:sz w:val="29"/>
          </w:rPr>
          <w:t>n</w:t>
        </w:r>
        <w:r w:rsidRPr="002C5706">
          <w:rPr>
            <w:rFonts w:eastAsia="Times New Roman" w:cs="Times New Roman"/>
            <w:sz w:val="29"/>
            <w:szCs w:val="29"/>
          </w:rPr>
          <w:t>.</w:t>
        </w:r>
      </w:ins>
    </w:p>
    <w:p w:rsidR="002C5706" w:rsidRPr="002C5706" w:rsidRDefault="002C5706" w:rsidP="002C5706">
      <w:pPr>
        <w:shd w:val="clear" w:color="auto" w:fill="FFFFFF"/>
        <w:spacing w:after="0" w:line="384" w:lineRule="atLeast"/>
        <w:textAlignment w:val="baseline"/>
        <w:rPr>
          <w:ins w:id="48" w:author="Unknown"/>
          <w:rFonts w:eastAsia="Times New Roman" w:cs="Times New Roman"/>
          <w:sz w:val="29"/>
          <w:szCs w:val="29"/>
        </w:rPr>
      </w:pPr>
      <w:ins w:id="49" w:author="Unknown">
        <w:r w:rsidRPr="002C5706">
          <w:rPr>
            <w:rFonts w:eastAsia="Times New Roman" w:cs="Times New Roman"/>
            <w:b/>
            <w:bCs/>
            <w:sz w:val="29"/>
          </w:rPr>
          <w:t>Bài 20:</w:t>
        </w:r>
        <w:r w:rsidRPr="002C5706">
          <w:rPr>
            <w:rFonts w:eastAsia="Times New Roman" w:cs="Times New Roman"/>
            <w:sz w:val="29"/>
            <w:szCs w:val="29"/>
          </w:rPr>
          <w:t>  Cho một dãy số. Viết chương trình:</w:t>
        </w:r>
      </w:ins>
    </w:p>
    <w:p w:rsidR="002C5706" w:rsidRPr="002C5706" w:rsidRDefault="002C5706" w:rsidP="002C5706">
      <w:pPr>
        <w:numPr>
          <w:ilvl w:val="0"/>
          <w:numId w:val="6"/>
        </w:numPr>
        <w:shd w:val="clear" w:color="auto" w:fill="FFFFFF"/>
        <w:spacing w:after="0" w:line="384" w:lineRule="atLeast"/>
        <w:ind w:left="450"/>
        <w:textAlignment w:val="baseline"/>
        <w:rPr>
          <w:ins w:id="50" w:author="Unknown"/>
          <w:rFonts w:eastAsia="Times New Roman" w:cs="Times New Roman"/>
          <w:sz w:val="29"/>
          <w:szCs w:val="29"/>
        </w:rPr>
      </w:pPr>
      <w:ins w:id="51" w:author="Unknown">
        <w:r w:rsidRPr="002C5706">
          <w:rPr>
            <w:rFonts w:eastAsia="Times New Roman" w:cs="Times New Roman"/>
            <w:sz w:val="29"/>
            <w:szCs w:val="29"/>
          </w:rPr>
          <w:t>Gom tất cả các số chia hết cho </w:t>
        </w:r>
        <w:r w:rsidRPr="002C5706">
          <w:rPr>
            <w:rFonts w:eastAsia="Times New Roman" w:cs="Times New Roman"/>
            <w:sz w:val="29"/>
          </w:rPr>
          <w:t>7</w:t>
        </w:r>
        <w:r w:rsidRPr="002C5706">
          <w:rPr>
            <w:rFonts w:eastAsia="Times New Roman" w:cs="Times New Roman"/>
            <w:sz w:val="29"/>
            <w:szCs w:val="29"/>
          </w:rPr>
          <w:t> về đầu dãy và tất cả các số chia hết cho </w:t>
        </w:r>
        <w:r w:rsidRPr="002C5706">
          <w:rPr>
            <w:rFonts w:eastAsia="Times New Roman" w:cs="Times New Roman"/>
            <w:sz w:val="29"/>
          </w:rPr>
          <w:t>5</w:t>
        </w:r>
        <w:r w:rsidRPr="002C5706">
          <w:rPr>
            <w:rFonts w:eastAsia="Times New Roman" w:cs="Times New Roman"/>
            <w:sz w:val="29"/>
            <w:szCs w:val="29"/>
          </w:rPr>
          <w:t> vể cuối dãy.</w:t>
        </w:r>
      </w:ins>
    </w:p>
    <w:p w:rsidR="002C5706" w:rsidRPr="002C5706" w:rsidRDefault="002C5706" w:rsidP="002C5706">
      <w:pPr>
        <w:numPr>
          <w:ilvl w:val="0"/>
          <w:numId w:val="6"/>
        </w:numPr>
        <w:shd w:val="clear" w:color="auto" w:fill="FFFFFF"/>
        <w:spacing w:after="0" w:line="384" w:lineRule="atLeast"/>
        <w:ind w:left="450"/>
        <w:textAlignment w:val="baseline"/>
        <w:rPr>
          <w:ins w:id="52" w:author="Unknown"/>
          <w:rFonts w:eastAsia="Times New Roman" w:cs="Times New Roman"/>
          <w:sz w:val="29"/>
          <w:szCs w:val="29"/>
        </w:rPr>
      </w:pPr>
      <w:ins w:id="53" w:author="Unknown">
        <w:r w:rsidRPr="002C5706">
          <w:rPr>
            <w:rFonts w:eastAsia="Times New Roman" w:cs="Times New Roman"/>
            <w:sz w:val="29"/>
            <w:szCs w:val="29"/>
          </w:rPr>
          <w:t>Sắp xếp phần số đã gom theo thứ tự tăng dần.</w:t>
        </w:r>
      </w:ins>
    </w:p>
    <w:p w:rsidR="002C5706" w:rsidRPr="002C5706" w:rsidRDefault="002C5706" w:rsidP="002C5706">
      <w:pPr>
        <w:shd w:val="clear" w:color="auto" w:fill="FFFFFF"/>
        <w:spacing w:after="0" w:line="384" w:lineRule="atLeast"/>
        <w:textAlignment w:val="baseline"/>
        <w:rPr>
          <w:ins w:id="54" w:author="Unknown"/>
          <w:rFonts w:eastAsia="Times New Roman" w:cs="Times New Roman"/>
          <w:sz w:val="29"/>
          <w:szCs w:val="29"/>
        </w:rPr>
      </w:pPr>
      <w:ins w:id="55" w:author="Unknown">
        <w:r w:rsidRPr="002C5706">
          <w:rPr>
            <w:rFonts w:eastAsia="Times New Roman" w:cs="Times New Roman"/>
            <w:b/>
            <w:bCs/>
            <w:sz w:val="29"/>
          </w:rPr>
          <w:lastRenderedPageBreak/>
          <w:t>Bài 21:   </w:t>
        </w:r>
        <w:r w:rsidRPr="002C5706">
          <w:rPr>
            <w:rFonts w:eastAsia="Times New Roman" w:cs="Times New Roman"/>
            <w:sz w:val="29"/>
            <w:szCs w:val="29"/>
          </w:rPr>
          <w:t>Cho một dãy số. Hãy viết chương trình Tìm phần tử nhỏ nhất và phần tử nhỏ thứ hai. Hãy cho biết vị trí đầu tiên của phần tử lớn nhất.</w:t>
        </w:r>
      </w:ins>
    </w:p>
    <w:p w:rsidR="002C5706" w:rsidRPr="002C5706" w:rsidRDefault="002C5706" w:rsidP="002C5706">
      <w:pPr>
        <w:shd w:val="clear" w:color="auto" w:fill="FFFFFF"/>
        <w:spacing w:after="0" w:line="384" w:lineRule="atLeast"/>
        <w:textAlignment w:val="baseline"/>
        <w:rPr>
          <w:ins w:id="56" w:author="Unknown"/>
          <w:rFonts w:eastAsia="Times New Roman" w:cs="Times New Roman"/>
          <w:sz w:val="29"/>
          <w:szCs w:val="29"/>
        </w:rPr>
      </w:pPr>
      <w:ins w:id="57" w:author="Unknown">
        <w:r w:rsidRPr="002C5706">
          <w:rPr>
            <w:rFonts w:eastAsia="Times New Roman" w:cs="Times New Roman"/>
            <w:b/>
            <w:bCs/>
            <w:sz w:val="29"/>
          </w:rPr>
          <w:t>Bài 22:</w:t>
        </w:r>
        <w:r w:rsidRPr="002C5706">
          <w:rPr>
            <w:rFonts w:eastAsia="Times New Roman" w:cs="Times New Roman"/>
            <w:sz w:val="29"/>
            <w:szCs w:val="29"/>
          </w:rPr>
          <w:t> Cho một dãy ký tự. Hãy viết chương trình tách dãy trên thành hai nửa, nửa đầu gồm các số, nửa sau là các chữ cái. Sắp xếp nửa đầu giảm dần, nửa sau tăng dần.</w:t>
        </w:r>
      </w:ins>
    </w:p>
    <w:p w:rsidR="002C5706" w:rsidRPr="002C5706" w:rsidRDefault="002C5706" w:rsidP="002C5706">
      <w:pPr>
        <w:shd w:val="clear" w:color="auto" w:fill="FFFFFF"/>
        <w:spacing w:after="0" w:line="384" w:lineRule="atLeast"/>
        <w:textAlignment w:val="baseline"/>
        <w:rPr>
          <w:ins w:id="58" w:author="Unknown"/>
          <w:rFonts w:eastAsia="Times New Roman" w:cs="Times New Roman"/>
          <w:sz w:val="29"/>
          <w:szCs w:val="29"/>
        </w:rPr>
      </w:pPr>
      <w:ins w:id="59" w:author="Unknown">
        <w:r w:rsidRPr="002C5706">
          <w:rPr>
            <w:rFonts w:eastAsia="Times New Roman" w:cs="Times New Roman"/>
            <w:b/>
            <w:bCs/>
            <w:sz w:val="29"/>
          </w:rPr>
          <w:t>Bài 23:</w:t>
        </w:r>
        <w:r w:rsidRPr="002C5706">
          <w:rPr>
            <w:rFonts w:eastAsia="Times New Roman" w:cs="Times New Roman"/>
            <w:sz w:val="29"/>
            <w:szCs w:val="29"/>
          </w:rPr>
          <w:t> Xét dãy các xâu </w:t>
        </w:r>
        <w:r w:rsidRPr="002C5706">
          <w:rPr>
            <w:rFonts w:eastAsia="Times New Roman" w:cs="Times New Roman"/>
            <w:sz w:val="29"/>
          </w:rPr>
          <w:t>F1, F2,... Fn</w:t>
        </w:r>
        <w:r w:rsidRPr="002C5706">
          <w:rPr>
            <w:rFonts w:eastAsia="Times New Roman" w:cs="Times New Roman"/>
            <w:sz w:val="29"/>
            <w:szCs w:val="29"/>
          </w:rPr>
          <w:t> trong đó:</w:t>
        </w:r>
      </w:ins>
    </w:p>
    <w:p w:rsidR="002C5706" w:rsidRPr="002C5706" w:rsidRDefault="002C5706" w:rsidP="002C5706">
      <w:pPr>
        <w:shd w:val="clear" w:color="auto" w:fill="FFFFFF"/>
        <w:spacing w:after="0" w:line="384" w:lineRule="atLeast"/>
        <w:jc w:val="center"/>
        <w:textAlignment w:val="baseline"/>
        <w:rPr>
          <w:ins w:id="60" w:author="Unknown"/>
          <w:rFonts w:eastAsia="Times New Roman" w:cs="Times New Roman"/>
          <w:sz w:val="29"/>
          <w:szCs w:val="29"/>
        </w:rPr>
      </w:pPr>
      <w:ins w:id="61" w:author="Unknown">
        <w:r w:rsidRPr="002C5706">
          <w:rPr>
            <w:rFonts w:eastAsia="Times New Roman" w:cs="Times New Roman"/>
            <w:sz w:val="29"/>
          </w:rPr>
          <w:t>F1 = 'A'; F2 = 'B'; Fk+1 = Fk + F(k-1)</w:t>
        </w:r>
        <w:r w:rsidRPr="002C5706">
          <w:rPr>
            <w:rFonts w:eastAsia="Times New Roman" w:cs="Times New Roman"/>
            <w:sz w:val="29"/>
            <w:szCs w:val="29"/>
          </w:rPr>
          <w:t> với </w:t>
        </w:r>
        <w:r w:rsidRPr="002C5706">
          <w:rPr>
            <w:rFonts w:eastAsia="Times New Roman" w:cs="Times New Roman"/>
            <w:sz w:val="29"/>
          </w:rPr>
          <w:t>k=&gt;2</w:t>
        </w:r>
      </w:ins>
    </w:p>
    <w:p w:rsidR="002C5706" w:rsidRPr="002C5706" w:rsidRDefault="002C5706" w:rsidP="002C5706">
      <w:pPr>
        <w:shd w:val="clear" w:color="auto" w:fill="FFFFFF"/>
        <w:spacing w:after="75" w:line="384" w:lineRule="atLeast"/>
        <w:textAlignment w:val="baseline"/>
        <w:rPr>
          <w:ins w:id="62" w:author="Unknown"/>
          <w:rFonts w:eastAsia="Times New Roman" w:cs="Times New Roman"/>
          <w:sz w:val="29"/>
          <w:szCs w:val="29"/>
        </w:rPr>
      </w:pPr>
      <w:ins w:id="63" w:author="Unknown">
        <w:r w:rsidRPr="002C5706">
          <w:rPr>
            <w:rFonts w:eastAsia="Times New Roman" w:cs="Times New Roman"/>
            <w:sz w:val="29"/>
            <w:szCs w:val="29"/>
          </w:rPr>
          <w:t>Ví dụ:</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64" w:author="Unknown"/>
          <w:rFonts w:eastAsia="Times New Roman" w:cs="Times New Roman"/>
          <w:sz w:val="29"/>
          <w:szCs w:val="29"/>
        </w:rPr>
      </w:pPr>
      <w:ins w:id="65" w:author="Unknown">
        <w:r w:rsidRPr="002C5706">
          <w:rPr>
            <w:rFonts w:eastAsia="Times New Roman" w:cs="Times New Roman"/>
            <w:sz w:val="29"/>
            <w:szCs w:val="29"/>
          </w:rPr>
          <w:t>F1 = 'A'</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66" w:author="Unknown"/>
          <w:rFonts w:eastAsia="Times New Roman" w:cs="Times New Roman"/>
          <w:sz w:val="29"/>
          <w:szCs w:val="29"/>
        </w:rPr>
      </w:pPr>
      <w:ins w:id="67" w:author="Unknown">
        <w:r w:rsidRPr="002C5706">
          <w:rPr>
            <w:rFonts w:eastAsia="Times New Roman" w:cs="Times New Roman"/>
            <w:sz w:val="29"/>
            <w:szCs w:val="29"/>
          </w:rPr>
          <w:t>F2 = 'B'</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68" w:author="Unknown"/>
          <w:rFonts w:eastAsia="Times New Roman" w:cs="Times New Roman"/>
          <w:sz w:val="29"/>
          <w:szCs w:val="29"/>
        </w:rPr>
      </w:pPr>
      <w:ins w:id="69" w:author="Unknown">
        <w:r w:rsidRPr="002C5706">
          <w:rPr>
            <w:rFonts w:eastAsia="Times New Roman" w:cs="Times New Roman"/>
            <w:sz w:val="29"/>
            <w:szCs w:val="29"/>
          </w:rPr>
          <w:t>F3 = 'BA'</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70" w:author="Unknown"/>
          <w:rFonts w:eastAsia="Times New Roman" w:cs="Times New Roman"/>
          <w:sz w:val="29"/>
          <w:szCs w:val="29"/>
        </w:rPr>
      </w:pPr>
      <w:ins w:id="71" w:author="Unknown">
        <w:r w:rsidRPr="002C5706">
          <w:rPr>
            <w:rFonts w:eastAsia="Times New Roman" w:cs="Times New Roman"/>
            <w:sz w:val="29"/>
            <w:szCs w:val="29"/>
          </w:rPr>
          <w:t>F4 = 'BAB'</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72" w:author="Unknown"/>
          <w:rFonts w:eastAsia="Times New Roman" w:cs="Times New Roman"/>
          <w:sz w:val="29"/>
          <w:szCs w:val="29"/>
        </w:rPr>
      </w:pPr>
      <w:ins w:id="73" w:author="Unknown">
        <w:r w:rsidRPr="002C5706">
          <w:rPr>
            <w:rFonts w:eastAsia="Times New Roman" w:cs="Times New Roman"/>
            <w:sz w:val="29"/>
            <w:szCs w:val="29"/>
          </w:rPr>
          <w:t>F5 = 'BABBA'</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74" w:author="Unknown"/>
          <w:rFonts w:eastAsia="Times New Roman" w:cs="Times New Roman"/>
          <w:sz w:val="29"/>
          <w:szCs w:val="29"/>
        </w:rPr>
      </w:pPr>
      <w:ins w:id="75" w:author="Unknown">
        <w:r w:rsidRPr="002C5706">
          <w:rPr>
            <w:rFonts w:eastAsia="Times New Roman" w:cs="Times New Roman"/>
            <w:sz w:val="29"/>
            <w:szCs w:val="29"/>
          </w:rPr>
          <w:t>F6 = 'BABBABAB'...</w:t>
        </w:r>
      </w:ins>
    </w:p>
    <w:p w:rsidR="002C5706" w:rsidRPr="002C5706" w:rsidRDefault="002C5706" w:rsidP="002C5706">
      <w:pPr>
        <w:shd w:val="clear" w:color="auto" w:fill="FFFFFF"/>
        <w:spacing w:after="0" w:line="384" w:lineRule="atLeast"/>
        <w:textAlignment w:val="baseline"/>
        <w:rPr>
          <w:ins w:id="76" w:author="Unknown"/>
          <w:rFonts w:eastAsia="Times New Roman" w:cs="Times New Roman"/>
          <w:sz w:val="29"/>
          <w:szCs w:val="29"/>
        </w:rPr>
      </w:pPr>
      <w:ins w:id="77" w:author="Unknown">
        <w:r w:rsidRPr="002C5706">
          <w:rPr>
            <w:rFonts w:eastAsia="Times New Roman" w:cs="Times New Roman"/>
            <w:sz w:val="29"/>
            <w:szCs w:val="29"/>
          </w:rPr>
          <w:t>Cho xâu </w:t>
        </w:r>
        <w:r w:rsidRPr="002C5706">
          <w:rPr>
            <w:rFonts w:eastAsia="Times New Roman" w:cs="Times New Roman"/>
            <w:sz w:val="29"/>
          </w:rPr>
          <w:t>S</w:t>
        </w:r>
        <w:r w:rsidRPr="002C5706">
          <w:rPr>
            <w:rFonts w:eastAsia="Times New Roman" w:cs="Times New Roman"/>
            <w:sz w:val="29"/>
            <w:szCs w:val="29"/>
          </w:rPr>
          <w:t> độ dài không quá 25, chỉ bao gồm các kí tự </w:t>
        </w:r>
        <w:r w:rsidRPr="002C5706">
          <w:rPr>
            <w:rFonts w:eastAsia="Times New Roman" w:cs="Times New Roman"/>
            <w:sz w:val="29"/>
          </w:rPr>
          <w:t>'A'</w:t>
        </w:r>
        <w:r w:rsidRPr="002C5706">
          <w:rPr>
            <w:rFonts w:eastAsia="Times New Roman" w:cs="Times New Roman"/>
            <w:sz w:val="29"/>
            <w:szCs w:val="29"/>
          </w:rPr>
          <w:t> và </w:t>
        </w:r>
        <w:r w:rsidRPr="002C5706">
          <w:rPr>
            <w:rFonts w:eastAsia="Times New Roman" w:cs="Times New Roman"/>
            <w:sz w:val="29"/>
          </w:rPr>
          <w:t>'B'</w:t>
        </w:r>
        <w:r w:rsidRPr="002C5706">
          <w:rPr>
            <w:rFonts w:eastAsia="Times New Roman" w:cs="Times New Roman"/>
            <w:sz w:val="29"/>
            <w:szCs w:val="29"/>
          </w:rPr>
          <w:t>. Yêu cầu:</w:t>
        </w:r>
      </w:ins>
    </w:p>
    <w:p w:rsidR="002C5706" w:rsidRPr="002C5706" w:rsidRDefault="002C5706" w:rsidP="002C5706">
      <w:pPr>
        <w:numPr>
          <w:ilvl w:val="0"/>
          <w:numId w:val="7"/>
        </w:numPr>
        <w:shd w:val="clear" w:color="auto" w:fill="FFFFFF"/>
        <w:spacing w:after="0" w:line="384" w:lineRule="atLeast"/>
        <w:ind w:left="450"/>
        <w:textAlignment w:val="baseline"/>
        <w:rPr>
          <w:ins w:id="78" w:author="Unknown"/>
          <w:rFonts w:eastAsia="Times New Roman" w:cs="Times New Roman"/>
          <w:sz w:val="29"/>
          <w:szCs w:val="29"/>
        </w:rPr>
      </w:pPr>
      <w:ins w:id="79" w:author="Unknown">
        <w:r w:rsidRPr="002C5706">
          <w:rPr>
            <w:rFonts w:eastAsia="Times New Roman" w:cs="Times New Roman"/>
            <w:sz w:val="29"/>
            <w:szCs w:val="29"/>
          </w:rPr>
          <w:t>Hãy xác định số lần xuất hiện xâu </w:t>
        </w:r>
        <w:r w:rsidRPr="002C5706">
          <w:rPr>
            <w:rFonts w:eastAsia="Times New Roman" w:cs="Times New Roman"/>
            <w:sz w:val="29"/>
          </w:rPr>
          <w:t>S</w:t>
        </w:r>
        <w:r w:rsidRPr="002C5706">
          <w:rPr>
            <w:rFonts w:eastAsia="Times New Roman" w:cs="Times New Roman"/>
            <w:sz w:val="29"/>
            <w:szCs w:val="29"/>
          </w:rPr>
          <w:t> trong xâu </w:t>
        </w:r>
        <w:r w:rsidRPr="002C5706">
          <w:rPr>
            <w:rFonts w:eastAsia="Times New Roman" w:cs="Times New Roman"/>
            <w:sz w:val="29"/>
          </w:rPr>
          <w:t>Fn</w:t>
        </w:r>
        <w:r w:rsidRPr="002C5706">
          <w:rPr>
            <w:rFonts w:eastAsia="Times New Roman" w:cs="Times New Roman"/>
            <w:sz w:val="29"/>
            <w:szCs w:val="29"/>
          </w:rPr>
          <w:t>, </w:t>
        </w:r>
        <w:r w:rsidRPr="002C5706">
          <w:rPr>
            <w:rFonts w:eastAsia="Times New Roman" w:cs="Times New Roman"/>
            <w:sz w:val="29"/>
          </w:rPr>
          <w:t>n&lt;=35</w:t>
        </w:r>
        <w:r w:rsidRPr="002C5706">
          <w:rPr>
            <w:rFonts w:eastAsia="Times New Roman" w:cs="Times New Roman"/>
            <w:sz w:val="29"/>
            <w:szCs w:val="29"/>
          </w:rPr>
          <w:t>. Chú ý: Hai lần xuất hiện của </w:t>
        </w:r>
        <w:r w:rsidRPr="002C5706">
          <w:rPr>
            <w:rFonts w:eastAsia="Times New Roman" w:cs="Times New Roman"/>
            <w:sz w:val="29"/>
          </w:rPr>
          <w:t>S</w:t>
        </w:r>
        <w:r w:rsidRPr="002C5706">
          <w:rPr>
            <w:rFonts w:eastAsia="Times New Roman" w:cs="Times New Roman"/>
            <w:sz w:val="29"/>
            <w:szCs w:val="29"/>
          </w:rPr>
          <w:t> trong </w:t>
        </w:r>
        <w:r w:rsidRPr="002C5706">
          <w:rPr>
            <w:rFonts w:eastAsia="Times New Roman" w:cs="Times New Roman"/>
            <w:sz w:val="29"/>
          </w:rPr>
          <w:t>Fn</w:t>
        </w:r>
        <w:r w:rsidRPr="002C5706">
          <w:rPr>
            <w:rFonts w:eastAsia="Times New Roman" w:cs="Times New Roman"/>
            <w:sz w:val="29"/>
            <w:szCs w:val="29"/>
          </w:rPr>
          <w:t> không nhất thiết phải là các xâu rời nhau hoàn toàn.</w:t>
        </w:r>
      </w:ins>
    </w:p>
    <w:p w:rsidR="002C5706" w:rsidRPr="002C5706" w:rsidRDefault="002C5706" w:rsidP="002C5706">
      <w:pPr>
        <w:numPr>
          <w:ilvl w:val="0"/>
          <w:numId w:val="7"/>
        </w:numPr>
        <w:shd w:val="clear" w:color="auto" w:fill="FFFFFF"/>
        <w:spacing w:after="0" w:line="384" w:lineRule="atLeast"/>
        <w:ind w:left="450"/>
        <w:textAlignment w:val="baseline"/>
        <w:rPr>
          <w:ins w:id="80" w:author="Unknown"/>
          <w:rFonts w:eastAsia="Times New Roman" w:cs="Times New Roman"/>
          <w:sz w:val="29"/>
          <w:szCs w:val="29"/>
        </w:rPr>
      </w:pPr>
      <w:ins w:id="81" w:author="Unknown">
        <w:r w:rsidRPr="002C5706">
          <w:rPr>
            <w:rFonts w:eastAsia="Times New Roman" w:cs="Times New Roman"/>
            <w:sz w:val="29"/>
            <w:szCs w:val="29"/>
          </w:rPr>
          <w:t>Dữ liệu vào: Đọc từ file văn bản FIBISTR.INP có cấu trúc như sau: Gồm nhiều dòng, mỗi dòng gồm </w:t>
        </w:r>
        <w:r w:rsidRPr="002C5706">
          <w:rPr>
            <w:rFonts w:eastAsia="Times New Roman" w:cs="Times New Roman"/>
            <w:sz w:val="29"/>
          </w:rPr>
          <w:t>n</w:t>
        </w:r>
        <w:r w:rsidRPr="002C5706">
          <w:rPr>
            <w:rFonts w:eastAsia="Times New Roman" w:cs="Times New Roman"/>
            <w:sz w:val="29"/>
            <w:szCs w:val="29"/>
          </w:rPr>
          <w:t> và </w:t>
        </w:r>
        <w:r w:rsidRPr="002C5706">
          <w:rPr>
            <w:rFonts w:eastAsia="Times New Roman" w:cs="Times New Roman"/>
            <w:sz w:val="29"/>
          </w:rPr>
          <w:t>S</w:t>
        </w:r>
        <w:r w:rsidRPr="002C5706">
          <w:rPr>
            <w:rFonts w:eastAsia="Times New Roman" w:cs="Times New Roman"/>
            <w:sz w:val="29"/>
            <w:szCs w:val="29"/>
          </w:rPr>
          <w:t>. Giữa </w:t>
        </w:r>
        <w:r w:rsidRPr="002C5706">
          <w:rPr>
            <w:rFonts w:eastAsia="Times New Roman" w:cs="Times New Roman"/>
            <w:sz w:val="29"/>
          </w:rPr>
          <w:t>n</w:t>
        </w:r>
        <w:r w:rsidRPr="002C5706">
          <w:rPr>
            <w:rFonts w:eastAsia="Times New Roman" w:cs="Times New Roman"/>
            <w:sz w:val="29"/>
            <w:szCs w:val="29"/>
          </w:rPr>
          <w:t> và </w:t>
        </w:r>
        <w:r w:rsidRPr="002C5706">
          <w:rPr>
            <w:rFonts w:eastAsia="Times New Roman" w:cs="Times New Roman"/>
            <w:sz w:val="29"/>
          </w:rPr>
          <w:t>S</w:t>
        </w:r>
        <w:r w:rsidRPr="002C5706">
          <w:rPr>
            <w:rFonts w:eastAsia="Times New Roman" w:cs="Times New Roman"/>
            <w:sz w:val="29"/>
            <w:szCs w:val="29"/>
          </w:rPr>
          <w:t> có đúng 1 dấu cách. Dữ liệu vào là chuẩn, không cần kiểm tra.</w:t>
        </w:r>
      </w:ins>
    </w:p>
    <w:p w:rsidR="002C5706" w:rsidRPr="002C5706" w:rsidRDefault="002C5706" w:rsidP="002C5706">
      <w:pPr>
        <w:numPr>
          <w:ilvl w:val="0"/>
          <w:numId w:val="7"/>
        </w:numPr>
        <w:shd w:val="clear" w:color="auto" w:fill="FFFFFF"/>
        <w:spacing w:after="0" w:line="384" w:lineRule="atLeast"/>
        <w:ind w:left="450"/>
        <w:textAlignment w:val="baseline"/>
        <w:rPr>
          <w:ins w:id="82" w:author="Unknown"/>
          <w:rFonts w:eastAsia="Times New Roman" w:cs="Times New Roman"/>
          <w:sz w:val="29"/>
          <w:szCs w:val="29"/>
        </w:rPr>
      </w:pPr>
      <w:ins w:id="83" w:author="Unknown">
        <w:r w:rsidRPr="002C5706">
          <w:rPr>
            <w:rFonts w:eastAsia="Times New Roman" w:cs="Times New Roman"/>
            <w:sz w:val="29"/>
            <w:szCs w:val="29"/>
          </w:rPr>
          <w:t>Dữ liệu ra: Ghi ra file văn bản FIBISTR.OUT có cấu trúc như sau: Gồm nhiều dòng, mỗi dòng dữ liệu ứng với một dòng kết quả ra.</w:t>
        </w:r>
      </w:ins>
    </w:p>
    <w:p w:rsidR="002C5706" w:rsidRPr="002C5706" w:rsidRDefault="002C5706" w:rsidP="002C5706">
      <w:pPr>
        <w:shd w:val="clear" w:color="auto" w:fill="FFFFFF"/>
        <w:spacing w:after="0" w:line="384" w:lineRule="atLeast"/>
        <w:textAlignment w:val="baseline"/>
        <w:rPr>
          <w:ins w:id="84" w:author="Unknown"/>
          <w:rFonts w:eastAsia="Times New Roman" w:cs="Times New Roman"/>
          <w:sz w:val="29"/>
          <w:szCs w:val="29"/>
        </w:rPr>
      </w:pPr>
      <w:ins w:id="85" w:author="Unknown">
        <w:r w:rsidRPr="002C5706">
          <w:rPr>
            <w:rFonts w:eastAsia="Times New Roman" w:cs="Times New Roman"/>
            <w:bCs/>
            <w:sz w:val="29"/>
          </w:rPr>
          <w:t>Bài 24:</w:t>
        </w:r>
        <w:r w:rsidRPr="002C5706">
          <w:rPr>
            <w:rFonts w:eastAsia="Times New Roman" w:cs="Times New Roman"/>
            <w:sz w:val="29"/>
            <w:szCs w:val="29"/>
          </w:rPr>
          <w:t> SỐ PHẢN NGUYÊN TỐ. Một số tự nhiên </w:t>
        </w:r>
        <w:r w:rsidRPr="002C5706">
          <w:rPr>
            <w:rFonts w:eastAsia="Times New Roman" w:cs="Times New Roman"/>
            <w:sz w:val="29"/>
          </w:rPr>
          <w:t>n</w:t>
        </w:r>
        <w:r w:rsidRPr="002C5706">
          <w:rPr>
            <w:rFonts w:eastAsia="Times New Roman" w:cs="Times New Roman"/>
            <w:sz w:val="29"/>
            <w:szCs w:val="29"/>
          </w:rPr>
          <w:t> được gọi là số phản nguyên tố nếu nó có nhiều ước số nhất trong </w:t>
        </w:r>
        <w:r w:rsidRPr="002C5706">
          <w:rPr>
            <w:rFonts w:eastAsia="Times New Roman" w:cs="Times New Roman"/>
            <w:sz w:val="29"/>
          </w:rPr>
          <w:t>n</w:t>
        </w:r>
        <w:r w:rsidRPr="002C5706">
          <w:rPr>
            <w:rFonts w:eastAsia="Times New Roman" w:cs="Times New Roman"/>
            <w:sz w:val="29"/>
            <w:szCs w:val="29"/>
          </w:rPr>
          <w:t> số tự nhiên đầu tiên.</w:t>
        </w:r>
      </w:ins>
    </w:p>
    <w:p w:rsidR="002C5706" w:rsidRPr="002C5706" w:rsidRDefault="002C5706" w:rsidP="002C5706">
      <w:pPr>
        <w:shd w:val="clear" w:color="auto" w:fill="FFFFFF"/>
        <w:spacing w:after="0" w:line="384" w:lineRule="atLeast"/>
        <w:textAlignment w:val="baseline"/>
        <w:rPr>
          <w:ins w:id="86" w:author="Unknown"/>
          <w:rFonts w:eastAsia="Times New Roman" w:cs="Times New Roman"/>
          <w:sz w:val="29"/>
          <w:szCs w:val="29"/>
        </w:rPr>
      </w:pPr>
      <w:ins w:id="87" w:author="Unknown">
        <w:r w:rsidRPr="002C5706">
          <w:rPr>
            <w:rFonts w:eastAsia="Times New Roman" w:cs="Times New Roman"/>
            <w:sz w:val="29"/>
            <w:szCs w:val="29"/>
          </w:rPr>
          <w:t>Yêu cầu: Cho số </w:t>
        </w:r>
        <w:r w:rsidRPr="002C5706">
          <w:rPr>
            <w:rFonts w:eastAsia="Times New Roman" w:cs="Times New Roman"/>
            <w:sz w:val="29"/>
          </w:rPr>
          <w:t>K</w:t>
        </w:r>
        <w:r w:rsidRPr="002C5706">
          <w:rPr>
            <w:rFonts w:eastAsia="Times New Roman" w:cs="Times New Roman"/>
            <w:sz w:val="29"/>
            <w:szCs w:val="29"/>
          </w:rPr>
          <w:t> không vượt quá </w:t>
        </w:r>
        <w:r w:rsidRPr="002C5706">
          <w:rPr>
            <w:rFonts w:eastAsia="Times New Roman" w:cs="Times New Roman"/>
            <w:sz w:val="29"/>
          </w:rPr>
          <w:t>10000</w:t>
        </w:r>
        <w:r w:rsidRPr="002C5706">
          <w:rPr>
            <w:rFonts w:eastAsia="Times New Roman" w:cs="Times New Roman"/>
            <w:sz w:val="29"/>
            <w:szCs w:val="29"/>
          </w:rPr>
          <w:t>. Ghi ra số phản nguyên tố lớn nhất nhỏ hơn hoặc bằng </w:t>
        </w:r>
        <w:r w:rsidRPr="002C5706">
          <w:rPr>
            <w:rFonts w:eastAsia="Times New Roman" w:cs="Times New Roman"/>
            <w:sz w:val="29"/>
          </w:rPr>
          <w:t>K</w:t>
        </w:r>
        <w:r w:rsidRPr="002C5706">
          <w:rPr>
            <w:rFonts w:eastAsia="Times New Roman" w:cs="Times New Roman"/>
            <w:sz w:val="29"/>
            <w:szCs w:val="29"/>
          </w:rPr>
          <w:t>.</w:t>
        </w:r>
      </w:ins>
    </w:p>
    <w:p w:rsidR="002C5706" w:rsidRPr="002C5706" w:rsidRDefault="002C5706" w:rsidP="002C5706">
      <w:pPr>
        <w:shd w:val="clear" w:color="auto" w:fill="FFFFFF"/>
        <w:spacing w:after="75" w:line="384" w:lineRule="atLeast"/>
        <w:textAlignment w:val="baseline"/>
        <w:rPr>
          <w:ins w:id="88" w:author="Unknown"/>
          <w:rFonts w:eastAsia="Times New Roman" w:cs="Times New Roman"/>
          <w:sz w:val="29"/>
          <w:szCs w:val="29"/>
        </w:rPr>
      </w:pPr>
      <w:ins w:id="89" w:author="Unknown">
        <w:r w:rsidRPr="002C5706">
          <w:rPr>
            <w:rFonts w:eastAsia="Times New Roman" w:cs="Times New Roman"/>
            <w:sz w:val="29"/>
            <w:szCs w:val="29"/>
          </w:rPr>
          <w:t>Dữ liệu vào: Đọc từ file văn bản OPNT.INP có cấu trúc như sau:</w:t>
        </w:r>
      </w:ins>
    </w:p>
    <w:p w:rsidR="002C5706" w:rsidRPr="002C5706" w:rsidRDefault="002C5706" w:rsidP="002C5706">
      <w:pPr>
        <w:numPr>
          <w:ilvl w:val="0"/>
          <w:numId w:val="8"/>
        </w:numPr>
        <w:shd w:val="clear" w:color="auto" w:fill="FFFFFF"/>
        <w:spacing w:after="0" w:line="384" w:lineRule="atLeast"/>
        <w:ind w:left="450"/>
        <w:textAlignment w:val="baseline"/>
        <w:rPr>
          <w:ins w:id="90" w:author="Unknown"/>
          <w:rFonts w:eastAsia="Times New Roman" w:cs="Times New Roman"/>
          <w:sz w:val="29"/>
          <w:szCs w:val="29"/>
        </w:rPr>
      </w:pPr>
      <w:ins w:id="91" w:author="Unknown">
        <w:r w:rsidRPr="002C5706">
          <w:rPr>
            <w:rFonts w:eastAsia="Times New Roman" w:cs="Times New Roman"/>
            <w:sz w:val="29"/>
            <w:szCs w:val="29"/>
          </w:rPr>
          <w:t>Dòng đầu tiên là số </w:t>
        </w:r>
        <w:r w:rsidRPr="002C5706">
          <w:rPr>
            <w:rFonts w:eastAsia="Times New Roman" w:cs="Times New Roman"/>
            <w:sz w:val="29"/>
          </w:rPr>
          <w:t>M</w:t>
        </w:r>
        <w:r w:rsidRPr="002C5706">
          <w:rPr>
            <w:rFonts w:eastAsia="Times New Roman" w:cs="Times New Roman"/>
            <w:sz w:val="29"/>
            <w:szCs w:val="29"/>
          </w:rPr>
          <w:t> (1&lt;M&lt;=100) là số lượng các số cần tìm số phản nguyên tố lớn nhất của nó.</w:t>
        </w:r>
      </w:ins>
    </w:p>
    <w:p w:rsidR="002C5706" w:rsidRPr="002C5706" w:rsidRDefault="002C5706" w:rsidP="002C5706">
      <w:pPr>
        <w:numPr>
          <w:ilvl w:val="0"/>
          <w:numId w:val="8"/>
        </w:numPr>
        <w:shd w:val="clear" w:color="auto" w:fill="FFFFFF"/>
        <w:spacing w:after="0" w:line="384" w:lineRule="atLeast"/>
        <w:ind w:left="450"/>
        <w:textAlignment w:val="baseline"/>
        <w:rPr>
          <w:ins w:id="92" w:author="Unknown"/>
          <w:rFonts w:eastAsia="Times New Roman" w:cs="Times New Roman"/>
          <w:sz w:val="29"/>
          <w:szCs w:val="29"/>
        </w:rPr>
      </w:pPr>
      <w:ins w:id="93" w:author="Unknown">
        <w:r w:rsidRPr="002C5706">
          <w:rPr>
            <w:rFonts w:eastAsia="Times New Roman" w:cs="Times New Roman"/>
            <w:sz w:val="29"/>
            <w:szCs w:val="29"/>
          </w:rPr>
          <w:t>M dòng tiếp theo là các số K1,K2,..KM</w:t>
        </w:r>
      </w:ins>
    </w:p>
    <w:p w:rsidR="002C5706" w:rsidRPr="002C5706" w:rsidRDefault="002C5706" w:rsidP="002C5706">
      <w:pPr>
        <w:shd w:val="clear" w:color="auto" w:fill="FFFFFF"/>
        <w:spacing w:after="75" w:line="384" w:lineRule="atLeast"/>
        <w:textAlignment w:val="baseline"/>
        <w:rPr>
          <w:ins w:id="94" w:author="Unknown"/>
          <w:rFonts w:eastAsia="Times New Roman" w:cs="Times New Roman"/>
          <w:b/>
          <w:sz w:val="29"/>
          <w:szCs w:val="29"/>
        </w:rPr>
      </w:pPr>
      <w:ins w:id="95" w:author="Unknown">
        <w:r w:rsidRPr="002C5706">
          <w:rPr>
            <w:rFonts w:eastAsia="Times New Roman" w:cs="Times New Roman"/>
            <w:b/>
            <w:sz w:val="29"/>
            <w:szCs w:val="29"/>
          </w:rPr>
          <w:t>Dữ liệu ra: Ghi ra file văn bản SOPNT.OUT có cấu trúc như sau:</w:t>
        </w:r>
      </w:ins>
    </w:p>
    <w:p w:rsidR="002C5706" w:rsidRPr="002C5706" w:rsidRDefault="002C5706" w:rsidP="002C5706">
      <w:pPr>
        <w:numPr>
          <w:ilvl w:val="0"/>
          <w:numId w:val="9"/>
        </w:numPr>
        <w:shd w:val="clear" w:color="auto" w:fill="FFFFFF"/>
        <w:spacing w:after="0" w:line="384" w:lineRule="atLeast"/>
        <w:ind w:left="450"/>
        <w:textAlignment w:val="baseline"/>
        <w:rPr>
          <w:ins w:id="96" w:author="Unknown"/>
          <w:rFonts w:eastAsia="Times New Roman" w:cs="Times New Roman"/>
          <w:sz w:val="29"/>
          <w:szCs w:val="29"/>
        </w:rPr>
      </w:pPr>
      <w:ins w:id="97" w:author="Unknown">
        <w:r w:rsidRPr="002C5706">
          <w:rPr>
            <w:rFonts w:eastAsia="Times New Roman" w:cs="Times New Roman"/>
            <w:sz w:val="29"/>
            <w:szCs w:val="29"/>
          </w:rPr>
          <w:t>Gồm </w:t>
        </w:r>
        <w:r w:rsidRPr="002C5706">
          <w:rPr>
            <w:rFonts w:eastAsia="Times New Roman" w:cs="Times New Roman"/>
            <w:sz w:val="29"/>
          </w:rPr>
          <w:t>M</w:t>
        </w:r>
        <w:r w:rsidRPr="002C5706">
          <w:rPr>
            <w:rFonts w:eastAsia="Times New Roman" w:cs="Times New Roman"/>
            <w:sz w:val="29"/>
            <w:szCs w:val="29"/>
          </w:rPr>
          <w:t> dòng.</w:t>
        </w:r>
      </w:ins>
    </w:p>
    <w:p w:rsidR="002C5706" w:rsidRPr="002C5706" w:rsidRDefault="002C5706" w:rsidP="002C5706">
      <w:pPr>
        <w:numPr>
          <w:ilvl w:val="0"/>
          <w:numId w:val="9"/>
        </w:numPr>
        <w:shd w:val="clear" w:color="auto" w:fill="FFFFFF"/>
        <w:spacing w:after="0" w:line="384" w:lineRule="atLeast"/>
        <w:ind w:left="450"/>
        <w:textAlignment w:val="baseline"/>
        <w:rPr>
          <w:ins w:id="98" w:author="Unknown"/>
          <w:rFonts w:eastAsia="Times New Roman" w:cs="Times New Roman"/>
          <w:sz w:val="29"/>
          <w:szCs w:val="29"/>
        </w:rPr>
      </w:pPr>
      <w:ins w:id="99" w:author="Unknown">
        <w:r w:rsidRPr="002C5706">
          <w:rPr>
            <w:rFonts w:eastAsia="Times New Roman" w:cs="Times New Roman"/>
            <w:sz w:val="29"/>
            <w:szCs w:val="29"/>
          </w:rPr>
          <w:t>Dòng thứ </w:t>
        </w:r>
        <w:r w:rsidRPr="002C5706">
          <w:rPr>
            <w:rFonts w:eastAsia="Times New Roman" w:cs="Times New Roman"/>
            <w:sz w:val="29"/>
          </w:rPr>
          <w:t>i</w:t>
        </w:r>
        <w:r w:rsidRPr="002C5706">
          <w:rPr>
            <w:rFonts w:eastAsia="Times New Roman" w:cs="Times New Roman"/>
            <w:sz w:val="29"/>
            <w:szCs w:val="29"/>
          </w:rPr>
          <w:t> (1&lt;=i&lt;=M) là số phản nguyên tố lớn nhất nhỏ hơn hoặc bằng </w:t>
        </w:r>
        <w:r w:rsidRPr="002C5706">
          <w:rPr>
            <w:rFonts w:eastAsia="Times New Roman" w:cs="Times New Roman"/>
            <w:sz w:val="29"/>
          </w:rPr>
          <w:t>Ki</w:t>
        </w:r>
        <w:r w:rsidRPr="002C5706">
          <w:rPr>
            <w:rFonts w:eastAsia="Times New Roman" w:cs="Times New Roman"/>
            <w:sz w:val="29"/>
            <w:szCs w:val="29"/>
          </w:rPr>
          <w:t>.</w:t>
        </w:r>
      </w:ins>
    </w:p>
    <w:p w:rsidR="002C5706" w:rsidRPr="002C5706" w:rsidRDefault="002C5706" w:rsidP="002C5706">
      <w:pPr>
        <w:shd w:val="clear" w:color="auto" w:fill="FFFFFF"/>
        <w:spacing w:after="0" w:line="384" w:lineRule="atLeast"/>
        <w:textAlignment w:val="baseline"/>
        <w:rPr>
          <w:ins w:id="100" w:author="Unknown"/>
          <w:rFonts w:eastAsia="Times New Roman" w:cs="Times New Roman"/>
          <w:sz w:val="29"/>
          <w:szCs w:val="29"/>
        </w:rPr>
      </w:pPr>
      <w:ins w:id="101" w:author="Unknown">
        <w:r w:rsidRPr="002C5706">
          <w:rPr>
            <w:rFonts w:eastAsia="Times New Roman" w:cs="Times New Roman"/>
            <w:b/>
            <w:bCs/>
            <w:sz w:val="29"/>
          </w:rPr>
          <w:lastRenderedPageBreak/>
          <w:t>Bài 25:</w:t>
        </w:r>
        <w:r w:rsidRPr="002C5706">
          <w:rPr>
            <w:rFonts w:eastAsia="Times New Roman" w:cs="Times New Roman"/>
            <w:sz w:val="29"/>
            <w:szCs w:val="29"/>
          </w:rPr>
          <w:t> Ngồi nhà quá rỗi, Sơn có ý tưởng dùng các que diêm tạo thành các số hập phân. Một cách đại diện cho 10 chữ số thập phân như sau:</w:t>
        </w:r>
      </w:ins>
    </w:p>
    <w:p w:rsidR="002C5706" w:rsidRPr="002C5706" w:rsidRDefault="002C5706" w:rsidP="002C5706">
      <w:pPr>
        <w:shd w:val="clear" w:color="auto" w:fill="FFFFFF"/>
        <w:spacing w:after="75" w:line="384" w:lineRule="atLeast"/>
        <w:textAlignment w:val="baseline"/>
        <w:rPr>
          <w:ins w:id="102" w:author="Unknown"/>
          <w:rFonts w:eastAsia="Times New Roman" w:cs="Times New Roman"/>
          <w:sz w:val="29"/>
          <w:szCs w:val="29"/>
        </w:rPr>
      </w:pPr>
      <w:r w:rsidRPr="002C5706">
        <w:rPr>
          <w:rFonts w:eastAsia="Times New Roman" w:cs="Times New Roman"/>
          <w:noProof/>
          <w:sz w:val="29"/>
          <w:szCs w:val="29"/>
        </w:rPr>
        <w:drawing>
          <wp:inline distT="0" distB="0" distL="0" distR="0">
            <wp:extent cx="3657600" cy="2209800"/>
            <wp:effectExtent l="19050" t="0" r="0" b="0"/>
            <wp:docPr id="1" name="Picture 1" descr="ĐỀ THI HỌC SINH GIỎI TIN HỌC - ĐỀ THI TIN HỌC TR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ĐỀ THI HỌC SINH GIỎI TIN HỌC - ĐỀ THI TIN HỌC TRẺ"/>
                    <pic:cNvPicPr>
                      <a:picLocks noChangeAspect="1" noChangeArrowheads="1"/>
                    </pic:cNvPicPr>
                  </pic:nvPicPr>
                  <pic:blipFill>
                    <a:blip r:embed="rId5"/>
                    <a:srcRect/>
                    <a:stretch>
                      <a:fillRect/>
                    </a:stretch>
                  </pic:blipFill>
                  <pic:spPr bwMode="auto">
                    <a:xfrm>
                      <a:off x="0" y="0"/>
                      <a:ext cx="3657600" cy="2209800"/>
                    </a:xfrm>
                    <a:prstGeom prst="rect">
                      <a:avLst/>
                    </a:prstGeom>
                    <a:noFill/>
                    <a:ln w="9525">
                      <a:noFill/>
                      <a:miter lim="800000"/>
                      <a:headEnd/>
                      <a:tailEnd/>
                    </a:ln>
                  </pic:spPr>
                </pic:pic>
              </a:graphicData>
            </a:graphic>
          </wp:inline>
        </w:drawing>
      </w:r>
    </w:p>
    <w:p w:rsidR="002C5706" w:rsidRPr="002C5706" w:rsidRDefault="002C5706" w:rsidP="002C5706">
      <w:pPr>
        <w:shd w:val="clear" w:color="auto" w:fill="FFFFFF"/>
        <w:spacing w:after="0" w:line="384" w:lineRule="atLeast"/>
        <w:textAlignment w:val="baseline"/>
        <w:rPr>
          <w:ins w:id="103" w:author="Unknown"/>
          <w:rFonts w:eastAsia="Times New Roman" w:cs="Times New Roman"/>
          <w:sz w:val="29"/>
          <w:szCs w:val="29"/>
        </w:rPr>
      </w:pPr>
      <w:ins w:id="104" w:author="Unknown">
        <w:r w:rsidRPr="002C5706">
          <w:rPr>
            <w:rFonts w:eastAsia="Times New Roman" w:cs="Times New Roman"/>
            <w:sz w:val="29"/>
            <w:szCs w:val="29"/>
          </w:rPr>
          <w:t>Cho </w:t>
        </w:r>
        <w:r w:rsidRPr="002C5706">
          <w:rPr>
            <w:rFonts w:eastAsia="Times New Roman" w:cs="Times New Roman"/>
            <w:sz w:val="29"/>
          </w:rPr>
          <w:t>N</w:t>
        </w:r>
        <w:r w:rsidRPr="002C5706">
          <w:rPr>
            <w:rFonts w:eastAsia="Times New Roman" w:cs="Times New Roman"/>
            <w:sz w:val="29"/>
            <w:szCs w:val="29"/>
          </w:rPr>
          <w:t> que diêm, Sơn có thể tạo ra một loạt các chữ số. Sơn kinh gạc phát hiện ra số nhỏ nhất và lớn nhất trong số đó có thể tạo được bằng cách sử dụng tất cả các que diêm của Sơn.</w:t>
        </w:r>
      </w:ins>
    </w:p>
    <w:p w:rsidR="002C5706" w:rsidRPr="002C5706" w:rsidRDefault="002C5706" w:rsidP="002C5706">
      <w:pPr>
        <w:shd w:val="clear" w:color="auto" w:fill="FFFFFF"/>
        <w:spacing w:after="75" w:line="384" w:lineRule="atLeast"/>
        <w:textAlignment w:val="baseline"/>
        <w:rPr>
          <w:ins w:id="105" w:author="Unknown"/>
          <w:rFonts w:eastAsia="Times New Roman" w:cs="Times New Roman"/>
          <w:sz w:val="29"/>
          <w:szCs w:val="29"/>
        </w:rPr>
      </w:pPr>
      <w:ins w:id="106" w:author="Unknown">
        <w:r w:rsidRPr="002C5706">
          <w:rPr>
            <w:rFonts w:eastAsia="Times New Roman" w:cs="Times New Roman"/>
            <w:sz w:val="29"/>
            <w:szCs w:val="29"/>
          </w:rPr>
          <w:t>Yêu cầu: Xác định số nhỏ nhất và lớn nhất mà Sơn có thể tạo ra.</w:t>
        </w:r>
      </w:ins>
    </w:p>
    <w:p w:rsidR="002C5706" w:rsidRPr="002C5706" w:rsidRDefault="002C5706" w:rsidP="002C5706">
      <w:pPr>
        <w:shd w:val="clear" w:color="auto" w:fill="FFFFFF"/>
        <w:spacing w:after="75" w:line="384" w:lineRule="atLeast"/>
        <w:textAlignment w:val="baseline"/>
        <w:rPr>
          <w:ins w:id="107" w:author="Unknown"/>
          <w:rFonts w:eastAsia="Times New Roman" w:cs="Times New Roman"/>
          <w:sz w:val="29"/>
          <w:szCs w:val="29"/>
        </w:rPr>
      </w:pPr>
      <w:ins w:id="108" w:author="Unknown">
        <w:r w:rsidRPr="002C5706">
          <w:rPr>
            <w:rFonts w:eastAsia="Times New Roman" w:cs="Times New Roman"/>
            <w:sz w:val="29"/>
            <w:szCs w:val="29"/>
          </w:rPr>
          <w:t>Dữ liệu vào: Đọc từ file văn bản MATCH.INP có cấu trúc như sau:</w:t>
        </w:r>
      </w:ins>
    </w:p>
    <w:p w:rsidR="002C5706" w:rsidRPr="002C5706" w:rsidRDefault="002C5706" w:rsidP="002C5706">
      <w:pPr>
        <w:numPr>
          <w:ilvl w:val="0"/>
          <w:numId w:val="10"/>
        </w:numPr>
        <w:shd w:val="clear" w:color="auto" w:fill="FFFFFF"/>
        <w:spacing w:after="0" w:line="384" w:lineRule="atLeast"/>
        <w:ind w:left="450"/>
        <w:textAlignment w:val="baseline"/>
        <w:rPr>
          <w:ins w:id="109" w:author="Unknown"/>
          <w:rFonts w:eastAsia="Times New Roman" w:cs="Times New Roman"/>
          <w:sz w:val="29"/>
          <w:szCs w:val="29"/>
        </w:rPr>
      </w:pPr>
      <w:ins w:id="110" w:author="Unknown">
        <w:r w:rsidRPr="002C5706">
          <w:rPr>
            <w:rFonts w:eastAsia="Times New Roman" w:cs="Times New Roman"/>
            <w:sz w:val="29"/>
            <w:szCs w:val="29"/>
          </w:rPr>
          <w:t>Dòng đầu tiên là số test K (1&lt;K&lt;=100)</w:t>
        </w:r>
      </w:ins>
    </w:p>
    <w:p w:rsidR="002C5706" w:rsidRPr="002C5706" w:rsidRDefault="002C5706" w:rsidP="002C5706">
      <w:pPr>
        <w:numPr>
          <w:ilvl w:val="0"/>
          <w:numId w:val="10"/>
        </w:numPr>
        <w:shd w:val="clear" w:color="auto" w:fill="FFFFFF"/>
        <w:spacing w:after="0" w:line="384" w:lineRule="atLeast"/>
        <w:ind w:left="450"/>
        <w:textAlignment w:val="baseline"/>
        <w:rPr>
          <w:ins w:id="111" w:author="Unknown"/>
          <w:rFonts w:eastAsia="Times New Roman" w:cs="Times New Roman"/>
          <w:sz w:val="29"/>
          <w:szCs w:val="29"/>
        </w:rPr>
      </w:pPr>
      <w:ins w:id="112" w:author="Unknown">
        <w:r w:rsidRPr="002C5706">
          <w:rPr>
            <w:rFonts w:eastAsia="Times New Roman" w:cs="Times New Roman"/>
            <w:sz w:val="29"/>
            <w:szCs w:val="29"/>
          </w:rPr>
          <w:t>K dòng tiếp theo, mỗi test gồm một dòng chứa số nguyên n (2&lt;=n&lt;=100) là số que diêm</w:t>
        </w:r>
      </w:ins>
    </w:p>
    <w:p w:rsidR="002C5706" w:rsidRPr="002C5706" w:rsidRDefault="002C5706" w:rsidP="002C5706">
      <w:pPr>
        <w:shd w:val="clear" w:color="auto" w:fill="FFFFFF"/>
        <w:spacing w:after="0" w:line="384" w:lineRule="atLeast"/>
        <w:textAlignment w:val="baseline"/>
        <w:rPr>
          <w:ins w:id="113" w:author="Unknown"/>
          <w:rFonts w:eastAsia="Times New Roman" w:cs="Times New Roman"/>
          <w:sz w:val="29"/>
          <w:szCs w:val="29"/>
        </w:rPr>
      </w:pPr>
      <w:ins w:id="114" w:author="Unknown">
        <w:r w:rsidRPr="002C5706">
          <w:rPr>
            <w:rFonts w:eastAsia="Times New Roman" w:cs="Times New Roman"/>
            <w:b/>
            <w:bCs/>
            <w:sz w:val="29"/>
          </w:rPr>
          <w:t>Bài 26:</w:t>
        </w:r>
        <w:r w:rsidRPr="002C5706">
          <w:rPr>
            <w:rFonts w:eastAsia="Times New Roman" w:cs="Times New Roman"/>
            <w:sz w:val="29"/>
            <w:szCs w:val="29"/>
          </w:rPr>
          <w:t> Dãy số được gọi là dãy số đối xứng nếu đọc các phần tử của dãy số này từ trái sang phải hay đọc ngược lại đều được cùng kết quả. Ví dụ: </w:t>
        </w:r>
        <w:r w:rsidRPr="002C5706">
          <w:rPr>
            <w:rFonts w:eastAsia="Times New Roman" w:cs="Times New Roman"/>
            <w:sz w:val="29"/>
          </w:rPr>
          <w:t>1, 2, 1</w:t>
        </w:r>
        <w:r w:rsidRPr="002C5706">
          <w:rPr>
            <w:rFonts w:eastAsia="Times New Roman" w:cs="Times New Roman"/>
            <w:sz w:val="29"/>
            <w:szCs w:val="29"/>
          </w:rPr>
          <w:t> hoặc </w:t>
        </w:r>
        <w:r w:rsidRPr="002C5706">
          <w:rPr>
            <w:rFonts w:eastAsia="Times New Roman" w:cs="Times New Roman"/>
            <w:sz w:val="29"/>
          </w:rPr>
          <w:t>1, 2, 2, 1</w:t>
        </w:r>
        <w:r w:rsidRPr="002C5706">
          <w:rPr>
            <w:rFonts w:eastAsia="Times New Roman" w:cs="Times New Roman"/>
            <w:sz w:val="29"/>
            <w:szCs w:val="29"/>
          </w:rPr>
          <w:t> là các dãy số đối xứng.</w:t>
        </w:r>
      </w:ins>
    </w:p>
    <w:p w:rsidR="002C5706" w:rsidRPr="002C5706" w:rsidRDefault="002C5706" w:rsidP="002C5706">
      <w:pPr>
        <w:shd w:val="clear" w:color="auto" w:fill="FFFFFF"/>
        <w:spacing w:after="75" w:line="384" w:lineRule="atLeast"/>
        <w:textAlignment w:val="baseline"/>
        <w:rPr>
          <w:ins w:id="115" w:author="Unknown"/>
          <w:rFonts w:eastAsia="Times New Roman" w:cs="Times New Roman"/>
          <w:sz w:val="29"/>
          <w:szCs w:val="29"/>
        </w:rPr>
      </w:pPr>
      <w:ins w:id="116" w:author="Unknown">
        <w:r w:rsidRPr="002C5706">
          <w:rPr>
            <w:rFonts w:eastAsia="Times New Roman" w:cs="Times New Roman"/>
            <w:sz w:val="29"/>
            <w:szCs w:val="29"/>
          </w:rPr>
          <w:t>Dãy số P được gọi là dãy số con của dãy số A nếu các phần tử thuộc P có mặt liên tiếp trong dãy số A với thứ tự không đổi. Ví dụ: 2, 1, 3 là dãy số con của 1, 2, 2, 1, 3.</w:t>
        </w:r>
      </w:ins>
    </w:p>
    <w:p w:rsidR="002C5706" w:rsidRPr="002C5706" w:rsidRDefault="002C5706" w:rsidP="002C5706">
      <w:pPr>
        <w:shd w:val="clear" w:color="auto" w:fill="FFFFFF"/>
        <w:spacing w:after="75" w:line="384" w:lineRule="atLeast"/>
        <w:textAlignment w:val="baseline"/>
        <w:rPr>
          <w:ins w:id="117" w:author="Unknown"/>
          <w:rFonts w:eastAsia="Times New Roman" w:cs="Times New Roman"/>
          <w:sz w:val="29"/>
          <w:szCs w:val="29"/>
        </w:rPr>
      </w:pPr>
      <w:ins w:id="118" w:author="Unknown">
        <w:r w:rsidRPr="002C5706">
          <w:rPr>
            <w:rFonts w:eastAsia="Times New Roman" w:cs="Times New Roman"/>
            <w:sz w:val="29"/>
            <w:szCs w:val="29"/>
          </w:rPr>
          <w:t>Cho dãy số tự nhiên A gồm n phần tử a1, a2, a3…an (ai &lt;35000, 5&lt;n&lt;100)</w:t>
        </w:r>
      </w:ins>
    </w:p>
    <w:p w:rsidR="002C5706" w:rsidRPr="002C5706" w:rsidRDefault="002C5706" w:rsidP="002C5706">
      <w:pPr>
        <w:shd w:val="clear" w:color="auto" w:fill="FFFFFF"/>
        <w:spacing w:after="75" w:line="384" w:lineRule="atLeast"/>
        <w:textAlignment w:val="baseline"/>
        <w:rPr>
          <w:ins w:id="119" w:author="Unknown"/>
          <w:rFonts w:eastAsia="Times New Roman" w:cs="Times New Roman"/>
          <w:sz w:val="29"/>
          <w:szCs w:val="29"/>
        </w:rPr>
      </w:pPr>
      <w:ins w:id="120" w:author="Unknown">
        <w:r w:rsidRPr="002C5706">
          <w:rPr>
            <w:rFonts w:eastAsia="Times New Roman" w:cs="Times New Roman"/>
            <w:sz w:val="29"/>
            <w:szCs w:val="29"/>
          </w:rPr>
          <w:t>Yêu cầu: Hãy viết phương trình tìm dãy số P là dãy số con đối xứng dài nhất của dãy số A.</w:t>
        </w:r>
      </w:ins>
    </w:p>
    <w:p w:rsidR="002C5706" w:rsidRPr="002C5706" w:rsidRDefault="002C5706" w:rsidP="002C5706">
      <w:pPr>
        <w:shd w:val="clear" w:color="auto" w:fill="FFFFFF"/>
        <w:spacing w:after="75" w:line="384" w:lineRule="atLeast"/>
        <w:textAlignment w:val="baseline"/>
        <w:rPr>
          <w:ins w:id="121" w:author="Unknown"/>
          <w:rFonts w:eastAsia="Times New Roman" w:cs="Times New Roman"/>
          <w:sz w:val="29"/>
          <w:szCs w:val="29"/>
        </w:rPr>
      </w:pPr>
      <w:ins w:id="122" w:author="Unknown">
        <w:r w:rsidRPr="002C5706">
          <w:rPr>
            <w:rFonts w:eastAsia="Times New Roman" w:cs="Times New Roman"/>
            <w:sz w:val="29"/>
            <w:szCs w:val="29"/>
          </w:rPr>
          <w:t>Dữ liệu vào: Nhập vào số tự nhiên n và n phần tử của dãy số A.</w:t>
        </w:r>
      </w:ins>
    </w:p>
    <w:p w:rsidR="002C5706" w:rsidRPr="002C5706" w:rsidRDefault="002C5706" w:rsidP="002C5706">
      <w:pPr>
        <w:shd w:val="clear" w:color="auto" w:fill="FFFFFF"/>
        <w:spacing w:after="75" w:line="384" w:lineRule="atLeast"/>
        <w:textAlignment w:val="baseline"/>
        <w:rPr>
          <w:ins w:id="123" w:author="Unknown"/>
          <w:rFonts w:eastAsia="Times New Roman" w:cs="Times New Roman"/>
          <w:sz w:val="29"/>
          <w:szCs w:val="29"/>
        </w:rPr>
      </w:pPr>
      <w:ins w:id="124" w:author="Unknown">
        <w:r w:rsidRPr="002C5706">
          <w:rPr>
            <w:rFonts w:eastAsia="Times New Roman" w:cs="Times New Roman"/>
            <w:sz w:val="29"/>
            <w:szCs w:val="29"/>
          </w:rPr>
          <w:t>Kết quả: Xuất ra màn hình kết quả vừa tìm được</w:t>
        </w:r>
      </w:ins>
    </w:p>
    <w:p w:rsidR="002C5706" w:rsidRPr="002C5706" w:rsidRDefault="002C5706" w:rsidP="002C5706">
      <w:pPr>
        <w:shd w:val="clear" w:color="auto" w:fill="FFFFFF"/>
        <w:spacing w:after="75" w:line="384" w:lineRule="atLeast"/>
        <w:textAlignment w:val="baseline"/>
        <w:rPr>
          <w:ins w:id="125" w:author="Unknown"/>
          <w:rFonts w:eastAsia="Times New Roman" w:cs="Times New Roman"/>
          <w:sz w:val="29"/>
          <w:szCs w:val="29"/>
        </w:rPr>
      </w:pPr>
      <w:ins w:id="126" w:author="Unknown">
        <w:r w:rsidRPr="002C5706">
          <w:rPr>
            <w:rFonts w:eastAsia="Times New Roman" w:cs="Times New Roman"/>
            <w:sz w:val="29"/>
            <w:szCs w:val="29"/>
          </w:rPr>
          <w:t>Ví dụ:</w:t>
        </w:r>
      </w:ins>
    </w:p>
    <w:p w:rsidR="002C5706" w:rsidRPr="002C5706" w:rsidRDefault="002C5706" w:rsidP="002C5706">
      <w:pPr>
        <w:shd w:val="clear" w:color="auto" w:fill="FFFFFF"/>
        <w:spacing w:after="75" w:line="384" w:lineRule="atLeast"/>
        <w:textAlignment w:val="baseline"/>
        <w:rPr>
          <w:ins w:id="127" w:author="Unknown"/>
          <w:rFonts w:eastAsia="Times New Roman" w:cs="Times New Roman"/>
          <w:sz w:val="29"/>
          <w:szCs w:val="29"/>
        </w:rPr>
      </w:pPr>
      <w:ins w:id="128" w:author="Unknown">
        <w:r w:rsidRPr="002C5706">
          <w:rPr>
            <w:rFonts w:eastAsia="Times New Roman" w:cs="Times New Roman"/>
            <w:sz w:val="29"/>
            <w:szCs w:val="29"/>
          </w:rPr>
          <w:t>Dữ liệu vào: (nhập từ bàn phím)</w:t>
        </w:r>
      </w:ins>
    </w:p>
    <w:p w:rsidR="002C5706" w:rsidRPr="002C5706" w:rsidRDefault="002C5706" w:rsidP="002C5706">
      <w:pPr>
        <w:shd w:val="clear" w:color="auto" w:fill="FFFFFF"/>
        <w:spacing w:after="75" w:line="384" w:lineRule="atLeast"/>
        <w:textAlignment w:val="baseline"/>
        <w:rPr>
          <w:ins w:id="129" w:author="Unknown"/>
          <w:rFonts w:eastAsia="Times New Roman" w:cs="Times New Roman"/>
          <w:sz w:val="29"/>
          <w:szCs w:val="29"/>
        </w:rPr>
      </w:pPr>
      <w:ins w:id="130" w:author="Unknown">
        <w:r w:rsidRPr="002C5706">
          <w:rPr>
            <w:rFonts w:eastAsia="Times New Roman" w:cs="Times New Roman"/>
            <w:sz w:val="29"/>
            <w:szCs w:val="29"/>
          </w:rPr>
          <w:t>N=5   1 2 2 1</w:t>
        </w:r>
      </w:ins>
    </w:p>
    <w:p w:rsidR="002C5706" w:rsidRPr="002C5706" w:rsidRDefault="002C5706" w:rsidP="002C5706">
      <w:pPr>
        <w:shd w:val="clear" w:color="auto" w:fill="FFFFFF"/>
        <w:spacing w:after="75" w:line="384" w:lineRule="atLeast"/>
        <w:textAlignment w:val="baseline"/>
        <w:rPr>
          <w:ins w:id="131" w:author="Unknown"/>
          <w:rFonts w:eastAsia="Times New Roman" w:cs="Times New Roman"/>
          <w:sz w:val="29"/>
          <w:szCs w:val="29"/>
        </w:rPr>
      </w:pPr>
      <w:ins w:id="132" w:author="Unknown">
        <w:r w:rsidRPr="002C5706">
          <w:rPr>
            <w:rFonts w:eastAsia="Times New Roman" w:cs="Times New Roman"/>
            <w:sz w:val="29"/>
            <w:szCs w:val="29"/>
          </w:rPr>
          <w:t>Kết quả: (xuất ra màn hình)</w:t>
        </w:r>
      </w:ins>
    </w:p>
    <w:p w:rsidR="002C5706" w:rsidRPr="002C5706" w:rsidRDefault="002C5706" w:rsidP="002C5706">
      <w:pPr>
        <w:shd w:val="clear" w:color="auto" w:fill="FFFFFF"/>
        <w:spacing w:after="75" w:line="384" w:lineRule="atLeast"/>
        <w:textAlignment w:val="baseline"/>
        <w:rPr>
          <w:ins w:id="133" w:author="Unknown"/>
          <w:rFonts w:eastAsia="Times New Roman" w:cs="Times New Roman"/>
          <w:sz w:val="29"/>
          <w:szCs w:val="29"/>
        </w:rPr>
      </w:pPr>
      <w:ins w:id="134" w:author="Unknown">
        <w:r w:rsidRPr="002C5706">
          <w:rPr>
            <w:rFonts w:eastAsia="Times New Roman" w:cs="Times New Roman"/>
            <w:sz w:val="29"/>
            <w:szCs w:val="29"/>
          </w:rPr>
          <w:lastRenderedPageBreak/>
          <w:t>A: 1 2 2 1 2</w:t>
        </w:r>
      </w:ins>
    </w:p>
    <w:p w:rsidR="002C5706" w:rsidRPr="002C5706" w:rsidRDefault="002C5706" w:rsidP="002C5706">
      <w:pPr>
        <w:shd w:val="clear" w:color="auto" w:fill="FFFFFF"/>
        <w:spacing w:after="0" w:line="384" w:lineRule="atLeast"/>
        <w:textAlignment w:val="baseline"/>
        <w:rPr>
          <w:ins w:id="135" w:author="Unknown"/>
          <w:rFonts w:eastAsia="Times New Roman" w:cs="Times New Roman"/>
          <w:sz w:val="29"/>
          <w:szCs w:val="29"/>
        </w:rPr>
      </w:pPr>
      <w:ins w:id="136" w:author="Unknown">
        <w:r w:rsidRPr="002C5706">
          <w:rPr>
            <w:rFonts w:eastAsia="Times New Roman" w:cs="Times New Roman"/>
            <w:b/>
            <w:bCs/>
            <w:sz w:val="29"/>
          </w:rPr>
          <w:t>Bài 27:</w:t>
        </w:r>
        <w:r w:rsidRPr="002C5706">
          <w:rPr>
            <w:rFonts w:eastAsia="Times New Roman" w:cs="Times New Roman"/>
            <w:sz w:val="29"/>
            <w:szCs w:val="29"/>
          </w:rPr>
          <w:t>   Xâu s1 có độ dài m và s2 có độ dài n ( m,n là hai số tự nhiên; n,m&lt;250). Biết rằng s1,s2 chỉ chứa các kí tự ‘A’…’Z’.</w:t>
        </w:r>
      </w:ins>
    </w:p>
    <w:p w:rsidR="002C5706" w:rsidRPr="002C5706" w:rsidRDefault="002C5706" w:rsidP="002C5706">
      <w:pPr>
        <w:shd w:val="clear" w:color="auto" w:fill="FFFFFF"/>
        <w:spacing w:after="75" w:line="384" w:lineRule="atLeast"/>
        <w:textAlignment w:val="baseline"/>
        <w:rPr>
          <w:ins w:id="137" w:author="Unknown"/>
          <w:rFonts w:eastAsia="Times New Roman" w:cs="Times New Roman"/>
          <w:sz w:val="29"/>
          <w:szCs w:val="29"/>
        </w:rPr>
      </w:pPr>
      <w:ins w:id="138" w:author="Unknown">
        <w:r w:rsidRPr="002C5706">
          <w:rPr>
            <w:rFonts w:eastAsia="Times New Roman" w:cs="Times New Roman"/>
            <w:sz w:val="29"/>
            <w:szCs w:val="29"/>
          </w:rPr>
          <w:t>Yêu cầu: Hãy viết phương trình tìm xâu con chung dài nhất của xâu s1 và s2.</w:t>
        </w:r>
      </w:ins>
    </w:p>
    <w:p w:rsidR="002C5706" w:rsidRPr="002C5706" w:rsidRDefault="002C5706" w:rsidP="002C5706">
      <w:pPr>
        <w:shd w:val="clear" w:color="auto" w:fill="FFFFFF"/>
        <w:spacing w:after="75" w:line="384" w:lineRule="atLeast"/>
        <w:textAlignment w:val="baseline"/>
        <w:rPr>
          <w:ins w:id="139" w:author="Unknown"/>
          <w:rFonts w:eastAsia="Times New Roman" w:cs="Times New Roman"/>
          <w:sz w:val="29"/>
          <w:szCs w:val="29"/>
        </w:rPr>
      </w:pPr>
      <w:ins w:id="140" w:author="Unknown">
        <w:r w:rsidRPr="002C5706">
          <w:rPr>
            <w:rFonts w:eastAsia="Times New Roman" w:cs="Times New Roman"/>
            <w:sz w:val="29"/>
            <w:szCs w:val="29"/>
          </w:rPr>
          <w:t>Dữ liệu vào: Nhập từ bàn phím 2 xâu s1 và s2.</w:t>
        </w:r>
      </w:ins>
    </w:p>
    <w:p w:rsidR="002C5706" w:rsidRPr="002C5706" w:rsidRDefault="002C5706" w:rsidP="002C5706">
      <w:pPr>
        <w:shd w:val="clear" w:color="auto" w:fill="FFFFFF"/>
        <w:spacing w:after="75" w:line="384" w:lineRule="atLeast"/>
        <w:textAlignment w:val="baseline"/>
        <w:rPr>
          <w:ins w:id="141" w:author="Unknown"/>
          <w:rFonts w:eastAsia="Times New Roman" w:cs="Times New Roman"/>
          <w:sz w:val="29"/>
          <w:szCs w:val="29"/>
        </w:rPr>
      </w:pPr>
      <w:ins w:id="142" w:author="Unknown">
        <w:r w:rsidRPr="002C5706">
          <w:rPr>
            <w:rFonts w:eastAsia="Times New Roman" w:cs="Times New Roman"/>
            <w:sz w:val="29"/>
            <w:szCs w:val="29"/>
          </w:rPr>
          <w:t>Kết quả: Xuất ra màn hình xâu con chung của 2 xâ s1 và s2.</w:t>
        </w:r>
      </w:ins>
    </w:p>
    <w:p w:rsidR="002C5706" w:rsidRPr="002C5706" w:rsidRDefault="002C5706" w:rsidP="002C5706">
      <w:pPr>
        <w:shd w:val="clear" w:color="auto" w:fill="FFFFFF"/>
        <w:spacing w:after="75" w:line="384" w:lineRule="atLeast"/>
        <w:textAlignment w:val="baseline"/>
        <w:rPr>
          <w:ins w:id="143" w:author="Unknown"/>
          <w:rFonts w:eastAsia="Times New Roman" w:cs="Times New Roman"/>
          <w:sz w:val="29"/>
          <w:szCs w:val="29"/>
        </w:rPr>
      </w:pPr>
      <w:ins w:id="144" w:author="Unknown">
        <w:r w:rsidRPr="002C5706">
          <w:rPr>
            <w:rFonts w:eastAsia="Times New Roman" w:cs="Times New Roman"/>
            <w:sz w:val="29"/>
            <w:szCs w:val="29"/>
          </w:rPr>
          <w:t>Ví dụ:</w:t>
        </w:r>
      </w:ins>
    </w:p>
    <w:p w:rsidR="002C5706" w:rsidRPr="002C5706" w:rsidRDefault="002C5706" w:rsidP="002C5706">
      <w:pPr>
        <w:shd w:val="clear" w:color="auto" w:fill="FFFFFF"/>
        <w:spacing w:after="75" w:line="384" w:lineRule="atLeast"/>
        <w:textAlignment w:val="baseline"/>
        <w:rPr>
          <w:ins w:id="145" w:author="Unknown"/>
          <w:rFonts w:eastAsia="Times New Roman" w:cs="Times New Roman"/>
          <w:sz w:val="29"/>
          <w:szCs w:val="29"/>
        </w:rPr>
      </w:pPr>
      <w:ins w:id="146" w:author="Unknown">
        <w:r w:rsidRPr="002C5706">
          <w:rPr>
            <w:rFonts w:eastAsia="Times New Roman" w:cs="Times New Roman"/>
            <w:sz w:val="29"/>
            <w:szCs w:val="29"/>
          </w:rPr>
          <w:t>Dữ liệu vào: kết quả: ABBA</w:t>
        </w:r>
      </w:ins>
    </w:p>
    <w:p w:rsidR="002C5706" w:rsidRPr="002C5706" w:rsidRDefault="002C5706" w:rsidP="002C5706">
      <w:pPr>
        <w:shd w:val="clear" w:color="auto" w:fill="FFFFFF"/>
        <w:spacing w:after="75" w:line="384" w:lineRule="atLeast"/>
        <w:textAlignment w:val="baseline"/>
        <w:rPr>
          <w:ins w:id="147" w:author="Unknown"/>
          <w:rFonts w:eastAsia="Times New Roman" w:cs="Times New Roman"/>
          <w:sz w:val="29"/>
          <w:szCs w:val="29"/>
        </w:rPr>
      </w:pPr>
      <w:ins w:id="148" w:author="Unknown">
        <w:r w:rsidRPr="002C5706">
          <w:rPr>
            <w:rFonts w:eastAsia="Times New Roman" w:cs="Times New Roman"/>
            <w:sz w:val="29"/>
            <w:szCs w:val="29"/>
          </w:rPr>
          <w:t>S1:ABBABC</w:t>
        </w:r>
      </w:ins>
    </w:p>
    <w:p w:rsidR="002C5706" w:rsidRPr="002C5706" w:rsidRDefault="002C5706" w:rsidP="002C5706">
      <w:pPr>
        <w:shd w:val="clear" w:color="auto" w:fill="FFFFFF"/>
        <w:spacing w:after="75" w:line="384" w:lineRule="atLeast"/>
        <w:textAlignment w:val="baseline"/>
        <w:rPr>
          <w:ins w:id="149" w:author="Unknown"/>
          <w:rFonts w:eastAsia="Times New Roman" w:cs="Times New Roman"/>
          <w:sz w:val="29"/>
          <w:szCs w:val="29"/>
        </w:rPr>
      </w:pPr>
      <w:ins w:id="150" w:author="Unknown">
        <w:r w:rsidRPr="002C5706">
          <w:rPr>
            <w:rFonts w:eastAsia="Times New Roman" w:cs="Times New Roman"/>
            <w:sz w:val="29"/>
            <w:szCs w:val="29"/>
          </w:rPr>
          <w:t>S2:ABABBA</w:t>
        </w:r>
      </w:ins>
    </w:p>
    <w:p w:rsidR="002C5706" w:rsidRPr="002C5706" w:rsidRDefault="002C5706" w:rsidP="002C5706">
      <w:pPr>
        <w:shd w:val="clear" w:color="auto" w:fill="FFFFFF"/>
        <w:spacing w:after="0" w:line="384" w:lineRule="atLeast"/>
        <w:textAlignment w:val="baseline"/>
        <w:rPr>
          <w:ins w:id="151" w:author="Unknown"/>
          <w:rFonts w:eastAsia="Times New Roman" w:cs="Times New Roman"/>
          <w:sz w:val="29"/>
          <w:szCs w:val="29"/>
        </w:rPr>
      </w:pPr>
      <w:ins w:id="152" w:author="Unknown">
        <w:r w:rsidRPr="002C5706">
          <w:rPr>
            <w:rFonts w:eastAsia="Times New Roman" w:cs="Times New Roman"/>
            <w:b/>
            <w:bCs/>
            <w:sz w:val="29"/>
          </w:rPr>
          <w:t>Bài 28:</w:t>
        </w:r>
        <w:r w:rsidRPr="002C5706">
          <w:rPr>
            <w:rFonts w:eastAsia="Times New Roman" w:cs="Times New Roman"/>
            <w:sz w:val="29"/>
            <w:szCs w:val="29"/>
          </w:rPr>
          <w:t> Cho xâu S có độ dài N (N&lt;100). Xâu S chỉ chứa các k‎ tự số ‘0’…’9’.</w:t>
        </w:r>
      </w:ins>
    </w:p>
    <w:p w:rsidR="002C5706" w:rsidRPr="002C5706" w:rsidRDefault="002C5706" w:rsidP="002C5706">
      <w:pPr>
        <w:shd w:val="clear" w:color="auto" w:fill="FFFFFF"/>
        <w:spacing w:after="75" w:line="384" w:lineRule="atLeast"/>
        <w:textAlignment w:val="baseline"/>
        <w:rPr>
          <w:ins w:id="153" w:author="Unknown"/>
          <w:rFonts w:eastAsia="Times New Roman" w:cs="Times New Roman"/>
          <w:sz w:val="29"/>
          <w:szCs w:val="29"/>
        </w:rPr>
      </w:pPr>
      <w:ins w:id="154" w:author="Unknown">
        <w:r w:rsidRPr="002C5706">
          <w:rPr>
            <w:rFonts w:eastAsia="Times New Roman" w:cs="Times New Roman"/>
            <w:sz w:val="29"/>
            <w:szCs w:val="29"/>
          </w:rPr>
          <w:t>Yêu cầu: Hãy viết chương trình tìm xâu S1 bằng cách hoán vị các k‎ tự số trong xâu S sao cho xâu S1 có giá trị nhỏ nhất lớn hơn S.</w:t>
        </w:r>
      </w:ins>
    </w:p>
    <w:p w:rsidR="002C5706" w:rsidRPr="002C5706" w:rsidRDefault="002C5706" w:rsidP="002C5706">
      <w:pPr>
        <w:shd w:val="clear" w:color="auto" w:fill="FFFFFF"/>
        <w:spacing w:after="75" w:line="384" w:lineRule="atLeast"/>
        <w:textAlignment w:val="baseline"/>
        <w:rPr>
          <w:ins w:id="155" w:author="Unknown"/>
          <w:rFonts w:eastAsia="Times New Roman" w:cs="Times New Roman"/>
          <w:sz w:val="29"/>
          <w:szCs w:val="29"/>
        </w:rPr>
      </w:pPr>
      <w:ins w:id="156" w:author="Unknown">
        <w:r w:rsidRPr="002C5706">
          <w:rPr>
            <w:rFonts w:eastAsia="Times New Roman" w:cs="Times New Roman"/>
            <w:sz w:val="29"/>
            <w:szCs w:val="29"/>
          </w:rPr>
          <w:t>Đữ liệu vào: Cho trong tệp tin so.inp, gồm 1 dòng ghi xâu S.</w:t>
        </w:r>
      </w:ins>
    </w:p>
    <w:p w:rsidR="002C5706" w:rsidRPr="002C5706" w:rsidRDefault="002C5706" w:rsidP="002C5706">
      <w:pPr>
        <w:shd w:val="clear" w:color="auto" w:fill="FFFFFF"/>
        <w:spacing w:after="75" w:line="384" w:lineRule="atLeast"/>
        <w:textAlignment w:val="baseline"/>
        <w:rPr>
          <w:ins w:id="157" w:author="Unknown"/>
          <w:rFonts w:eastAsia="Times New Roman" w:cs="Times New Roman"/>
          <w:sz w:val="29"/>
          <w:szCs w:val="29"/>
        </w:rPr>
      </w:pPr>
      <w:ins w:id="158" w:author="Unknown">
        <w:r w:rsidRPr="002C5706">
          <w:rPr>
            <w:rFonts w:eastAsia="Times New Roman" w:cs="Times New Roman"/>
            <w:sz w:val="29"/>
            <w:szCs w:val="29"/>
          </w:rPr>
          <w:t>Kết quả: Ghi trong tập tin so.out, gồm 1 dòng ghi kết quả vừa tìm được.</w:t>
        </w:r>
      </w:ins>
    </w:p>
    <w:p w:rsidR="002C5706" w:rsidRPr="002C5706" w:rsidRDefault="002C5706" w:rsidP="002C5706">
      <w:pPr>
        <w:shd w:val="clear" w:color="auto" w:fill="FFFFFF"/>
        <w:spacing w:after="75" w:line="384" w:lineRule="atLeast"/>
        <w:textAlignment w:val="baseline"/>
        <w:rPr>
          <w:ins w:id="159" w:author="Unknown"/>
          <w:rFonts w:eastAsia="Times New Roman" w:cs="Times New Roman"/>
          <w:sz w:val="29"/>
          <w:szCs w:val="29"/>
        </w:rPr>
      </w:pPr>
      <w:ins w:id="160" w:author="Unknown">
        <w:r w:rsidRPr="002C5706">
          <w:rPr>
            <w:rFonts w:eastAsia="Times New Roman" w:cs="Times New Roman"/>
            <w:sz w:val="29"/>
            <w:szCs w:val="29"/>
          </w:rPr>
          <w:t>Ví dụ:</w:t>
        </w:r>
      </w:ins>
    </w:p>
    <w:p w:rsidR="002C5706" w:rsidRPr="002C5706" w:rsidRDefault="002C5706" w:rsidP="002C5706">
      <w:pPr>
        <w:shd w:val="clear" w:color="auto" w:fill="FFFFFF"/>
        <w:spacing w:after="75" w:line="384" w:lineRule="atLeast"/>
        <w:textAlignment w:val="baseline"/>
        <w:rPr>
          <w:ins w:id="161" w:author="Unknown"/>
          <w:rFonts w:eastAsia="Times New Roman" w:cs="Times New Roman"/>
          <w:sz w:val="29"/>
          <w:szCs w:val="29"/>
        </w:rPr>
      </w:pPr>
      <w:ins w:id="162" w:author="Unknown">
        <w:r w:rsidRPr="002C5706">
          <w:rPr>
            <w:rFonts w:eastAsia="Times New Roman" w:cs="Times New Roman"/>
            <w:sz w:val="29"/>
            <w:szCs w:val="29"/>
          </w:rPr>
          <w:t>Dữ liệu vào: (So.inp)     Kết quả: (so.out)</w:t>
        </w:r>
      </w:ins>
    </w:p>
    <w:p w:rsidR="002C5706" w:rsidRPr="002C5706" w:rsidRDefault="002C5706" w:rsidP="002C5706">
      <w:pPr>
        <w:shd w:val="clear" w:color="auto" w:fill="FFFFFF"/>
        <w:spacing w:after="75" w:line="384" w:lineRule="atLeast"/>
        <w:textAlignment w:val="baseline"/>
        <w:rPr>
          <w:ins w:id="163" w:author="Unknown"/>
          <w:rFonts w:eastAsia="Times New Roman" w:cs="Times New Roman"/>
          <w:sz w:val="29"/>
          <w:szCs w:val="29"/>
        </w:rPr>
      </w:pPr>
      <w:ins w:id="164" w:author="Unknown">
        <w:r w:rsidRPr="002C5706">
          <w:rPr>
            <w:rFonts w:eastAsia="Times New Roman" w:cs="Times New Roman"/>
            <w:sz w:val="29"/>
            <w:szCs w:val="29"/>
          </w:rPr>
          <w:t>‘1234’   ‘1324’</w:t>
        </w:r>
      </w:ins>
    </w:p>
    <w:p w:rsidR="002C5706" w:rsidRPr="002C5706" w:rsidRDefault="002C5706" w:rsidP="002C5706">
      <w:pPr>
        <w:shd w:val="clear" w:color="auto" w:fill="FFFFFF"/>
        <w:spacing w:after="0" w:line="384" w:lineRule="atLeast"/>
        <w:textAlignment w:val="baseline"/>
        <w:rPr>
          <w:ins w:id="165" w:author="Unknown"/>
          <w:rFonts w:eastAsia="Times New Roman" w:cs="Times New Roman"/>
          <w:sz w:val="29"/>
          <w:szCs w:val="29"/>
        </w:rPr>
      </w:pPr>
      <w:ins w:id="166" w:author="Unknown">
        <w:r w:rsidRPr="002C5706">
          <w:rPr>
            <w:rFonts w:eastAsia="Times New Roman" w:cs="Times New Roman"/>
            <w:b/>
            <w:bCs/>
            <w:sz w:val="29"/>
          </w:rPr>
          <w:t>Bài 29:</w:t>
        </w:r>
        <w:r w:rsidRPr="002C5706">
          <w:rPr>
            <w:rFonts w:eastAsia="Times New Roman" w:cs="Times New Roman"/>
            <w:sz w:val="29"/>
            <w:szCs w:val="29"/>
          </w:rPr>
          <w:t> Viết chương tìm ước số chung lớn nhất của hai số nguyên a và b khác 0, với a, b được nhập từ bàn phím.</w:t>
        </w:r>
      </w:ins>
    </w:p>
    <w:p w:rsidR="002C5706" w:rsidRPr="002C5706" w:rsidRDefault="002C5706" w:rsidP="002C5706">
      <w:pPr>
        <w:shd w:val="clear" w:color="auto" w:fill="FFFFFF"/>
        <w:spacing w:after="0" w:line="384" w:lineRule="atLeast"/>
        <w:textAlignment w:val="baseline"/>
        <w:rPr>
          <w:ins w:id="167" w:author="Unknown"/>
          <w:rFonts w:eastAsia="Times New Roman" w:cs="Times New Roman"/>
          <w:sz w:val="29"/>
          <w:szCs w:val="29"/>
        </w:rPr>
      </w:pPr>
      <w:ins w:id="168" w:author="Unknown">
        <w:r w:rsidRPr="002C5706">
          <w:rPr>
            <w:rFonts w:eastAsia="Times New Roman" w:cs="Times New Roman"/>
            <w:b/>
            <w:bCs/>
            <w:sz w:val="29"/>
          </w:rPr>
          <w:t>Bài 30:</w:t>
        </w:r>
        <w:r w:rsidRPr="002C5706">
          <w:rPr>
            <w:rFonts w:eastAsia="Times New Roman" w:cs="Times New Roman"/>
            <w:sz w:val="29"/>
            <w:szCs w:val="29"/>
          </w:rPr>
          <w:t>  Viết chương trình nhập vào một mảng gồm n phần tử (n&lt;=100). Kiểm tra và in ra màn hình các số là số nguyên tố sắp xếp theo thứ tự tăng dần.</w:t>
        </w:r>
      </w:ins>
    </w:p>
    <w:p w:rsidR="002C5706" w:rsidRPr="002C5706" w:rsidRDefault="002C5706" w:rsidP="002C5706">
      <w:pPr>
        <w:shd w:val="clear" w:color="auto" w:fill="FFFFFF"/>
        <w:spacing w:after="0" w:line="384" w:lineRule="atLeast"/>
        <w:textAlignment w:val="baseline"/>
        <w:rPr>
          <w:ins w:id="169" w:author="Unknown"/>
          <w:rFonts w:eastAsia="Times New Roman" w:cs="Times New Roman"/>
          <w:sz w:val="29"/>
          <w:szCs w:val="29"/>
        </w:rPr>
      </w:pPr>
      <w:ins w:id="170" w:author="Unknown">
        <w:r w:rsidRPr="002C5706">
          <w:rPr>
            <w:rFonts w:eastAsia="Times New Roman" w:cs="Times New Roman"/>
            <w:b/>
            <w:bCs/>
            <w:sz w:val="29"/>
          </w:rPr>
          <w:t>Bài 31:</w:t>
        </w:r>
        <w:r w:rsidRPr="002C5706">
          <w:rPr>
            <w:rFonts w:eastAsia="Times New Roman" w:cs="Times New Roman"/>
            <w:sz w:val="29"/>
            <w:szCs w:val="29"/>
          </w:rPr>
          <w:t> Cho số tự nhiên N (N&lt;=50). Hãy viết chương trình thực hiện:</w:t>
        </w:r>
      </w:ins>
    </w:p>
    <w:p w:rsidR="002C5706" w:rsidRPr="002C5706" w:rsidRDefault="002C5706" w:rsidP="002C5706">
      <w:pPr>
        <w:numPr>
          <w:ilvl w:val="0"/>
          <w:numId w:val="11"/>
        </w:numPr>
        <w:shd w:val="clear" w:color="auto" w:fill="FFFFFF"/>
        <w:spacing w:after="0" w:line="384" w:lineRule="atLeast"/>
        <w:ind w:left="450"/>
        <w:textAlignment w:val="baseline"/>
        <w:rPr>
          <w:ins w:id="171" w:author="Unknown"/>
          <w:rFonts w:eastAsia="Times New Roman" w:cs="Times New Roman"/>
          <w:sz w:val="29"/>
          <w:szCs w:val="29"/>
        </w:rPr>
      </w:pPr>
      <w:ins w:id="172" w:author="Unknown">
        <w:r w:rsidRPr="002C5706">
          <w:rPr>
            <w:rFonts w:eastAsia="Times New Roman" w:cs="Times New Roman"/>
            <w:sz w:val="29"/>
            <w:szCs w:val="29"/>
          </w:rPr>
          <w:t>Nhập số N, sau đó nhập N số nguyên từ bàn phím. thứ tự của các số gọi là chỉ số.</w:t>
        </w:r>
      </w:ins>
    </w:p>
    <w:p w:rsidR="002C5706" w:rsidRPr="002C5706" w:rsidRDefault="002C5706" w:rsidP="002C5706">
      <w:pPr>
        <w:numPr>
          <w:ilvl w:val="0"/>
          <w:numId w:val="11"/>
        </w:numPr>
        <w:shd w:val="clear" w:color="auto" w:fill="FFFFFF"/>
        <w:spacing w:after="0" w:line="384" w:lineRule="atLeast"/>
        <w:ind w:left="450"/>
        <w:textAlignment w:val="baseline"/>
        <w:rPr>
          <w:ins w:id="173" w:author="Unknown"/>
          <w:rFonts w:eastAsia="Times New Roman" w:cs="Times New Roman"/>
          <w:sz w:val="29"/>
          <w:szCs w:val="29"/>
        </w:rPr>
      </w:pPr>
      <w:ins w:id="174" w:author="Unknown">
        <w:r w:rsidRPr="002C5706">
          <w:rPr>
            <w:rFonts w:eastAsia="Times New Roman" w:cs="Times New Roman"/>
            <w:sz w:val="29"/>
            <w:szCs w:val="29"/>
          </w:rPr>
          <w:t>Hãy tính trong dãy số trên có bào nhiêu số dương chẵn.</w:t>
        </w:r>
      </w:ins>
    </w:p>
    <w:p w:rsidR="002C5706" w:rsidRPr="002C5706" w:rsidRDefault="002C5706" w:rsidP="002C5706">
      <w:pPr>
        <w:numPr>
          <w:ilvl w:val="0"/>
          <w:numId w:val="11"/>
        </w:numPr>
        <w:shd w:val="clear" w:color="auto" w:fill="FFFFFF"/>
        <w:spacing w:after="0" w:line="384" w:lineRule="atLeast"/>
        <w:ind w:left="450"/>
        <w:textAlignment w:val="baseline"/>
        <w:rPr>
          <w:ins w:id="175" w:author="Unknown"/>
          <w:rFonts w:eastAsia="Times New Roman" w:cs="Times New Roman"/>
          <w:sz w:val="29"/>
          <w:szCs w:val="29"/>
        </w:rPr>
      </w:pPr>
      <w:ins w:id="176" w:author="Unknown">
        <w:r w:rsidRPr="002C5706">
          <w:rPr>
            <w:rFonts w:eastAsia="Times New Roman" w:cs="Times New Roman"/>
            <w:sz w:val="29"/>
            <w:szCs w:val="29"/>
          </w:rPr>
          <w:t>Tìm (các) chỉ số của giá trị âm lớn nhất của dãy số nếu có.</w:t>
        </w:r>
      </w:ins>
    </w:p>
    <w:p w:rsidR="002C5706" w:rsidRPr="002C5706" w:rsidRDefault="002C5706" w:rsidP="002C5706">
      <w:pPr>
        <w:numPr>
          <w:ilvl w:val="0"/>
          <w:numId w:val="11"/>
        </w:numPr>
        <w:shd w:val="clear" w:color="auto" w:fill="FFFFFF"/>
        <w:spacing w:after="0" w:line="384" w:lineRule="atLeast"/>
        <w:ind w:left="450"/>
        <w:textAlignment w:val="baseline"/>
        <w:rPr>
          <w:ins w:id="177" w:author="Unknown"/>
          <w:rFonts w:eastAsia="Times New Roman" w:cs="Times New Roman"/>
          <w:sz w:val="29"/>
          <w:szCs w:val="29"/>
        </w:rPr>
      </w:pPr>
      <w:ins w:id="178" w:author="Unknown">
        <w:r w:rsidRPr="002C5706">
          <w:rPr>
            <w:rFonts w:eastAsia="Times New Roman" w:cs="Times New Roman"/>
            <w:sz w:val="29"/>
            <w:szCs w:val="29"/>
          </w:rPr>
          <w:t>Tìm tất cả các dãy con dài nhất các số khác không cùng dấu.</w:t>
        </w:r>
      </w:ins>
    </w:p>
    <w:p w:rsidR="002C5706" w:rsidRPr="002C5706" w:rsidRDefault="002C5706" w:rsidP="002C5706">
      <w:pPr>
        <w:shd w:val="clear" w:color="auto" w:fill="FFFFFF"/>
        <w:spacing w:after="0" w:line="384" w:lineRule="atLeast"/>
        <w:textAlignment w:val="baseline"/>
        <w:rPr>
          <w:ins w:id="179" w:author="Unknown"/>
          <w:rFonts w:eastAsia="Times New Roman" w:cs="Times New Roman"/>
          <w:sz w:val="29"/>
          <w:szCs w:val="29"/>
        </w:rPr>
      </w:pPr>
      <w:ins w:id="180" w:author="Unknown">
        <w:r w:rsidRPr="002C5706">
          <w:rPr>
            <w:rFonts w:eastAsia="Times New Roman" w:cs="Times New Roman"/>
            <w:b/>
            <w:bCs/>
            <w:sz w:val="29"/>
          </w:rPr>
          <w:t>Bài 32:  </w:t>
        </w:r>
        <w:r w:rsidRPr="002C5706">
          <w:rPr>
            <w:rFonts w:eastAsia="Times New Roman" w:cs="Times New Roman"/>
            <w:sz w:val="29"/>
            <w:szCs w:val="29"/>
          </w:rPr>
          <w:t>Nhập vào từ bàn phím một số N nguyên dương (N&lt;=5000).</w:t>
        </w:r>
      </w:ins>
    </w:p>
    <w:p w:rsidR="002C5706" w:rsidRPr="002C5706" w:rsidRDefault="002C5706" w:rsidP="002C5706">
      <w:pPr>
        <w:numPr>
          <w:ilvl w:val="0"/>
          <w:numId w:val="12"/>
        </w:numPr>
        <w:shd w:val="clear" w:color="auto" w:fill="FFFFFF"/>
        <w:spacing w:after="0" w:line="384" w:lineRule="atLeast"/>
        <w:ind w:left="450"/>
        <w:textAlignment w:val="baseline"/>
        <w:rPr>
          <w:ins w:id="181" w:author="Unknown"/>
          <w:rFonts w:eastAsia="Times New Roman" w:cs="Times New Roman"/>
          <w:sz w:val="29"/>
          <w:szCs w:val="29"/>
        </w:rPr>
      </w:pPr>
      <w:ins w:id="182" w:author="Unknown">
        <w:r w:rsidRPr="002C5706">
          <w:rPr>
            <w:rFonts w:eastAsia="Times New Roman" w:cs="Times New Roman"/>
            <w:sz w:val="29"/>
            <w:szCs w:val="29"/>
          </w:rPr>
          <w:t>Hãy phân tích N thành tổng của hai số nguyên tố (nếu được) và thông báo không được nếu không có phương án nào.</w:t>
        </w:r>
      </w:ins>
    </w:p>
    <w:p w:rsidR="002C5706" w:rsidRPr="002C5706" w:rsidRDefault="002C5706" w:rsidP="002C5706">
      <w:pPr>
        <w:numPr>
          <w:ilvl w:val="0"/>
          <w:numId w:val="12"/>
        </w:numPr>
        <w:shd w:val="clear" w:color="auto" w:fill="FFFFFF"/>
        <w:spacing w:after="0" w:line="384" w:lineRule="atLeast"/>
        <w:ind w:left="450"/>
        <w:textAlignment w:val="baseline"/>
        <w:rPr>
          <w:ins w:id="183" w:author="Unknown"/>
          <w:rFonts w:eastAsia="Times New Roman" w:cs="Times New Roman"/>
          <w:sz w:val="29"/>
          <w:szCs w:val="29"/>
        </w:rPr>
      </w:pPr>
      <w:ins w:id="184" w:author="Unknown">
        <w:r w:rsidRPr="002C5706">
          <w:rPr>
            <w:rFonts w:eastAsia="Times New Roman" w:cs="Times New Roman"/>
            <w:sz w:val="29"/>
            <w:szCs w:val="29"/>
          </w:rPr>
          <w:lastRenderedPageBreak/>
          <w:t>Nếu N thoả mãn câu a, hãy đưa càng nhiều càng tốt các phương án phân tích (2 phương án có cùng các số hạng chỉ coi là một)</w:t>
        </w:r>
      </w:ins>
    </w:p>
    <w:p w:rsidR="002C5706" w:rsidRPr="002C5706" w:rsidRDefault="002C5706" w:rsidP="002C5706">
      <w:pPr>
        <w:shd w:val="clear" w:color="auto" w:fill="FFFFFF"/>
        <w:spacing w:after="0" w:line="384" w:lineRule="atLeast"/>
        <w:textAlignment w:val="baseline"/>
        <w:rPr>
          <w:ins w:id="185" w:author="Unknown"/>
          <w:rFonts w:eastAsia="Times New Roman" w:cs="Times New Roman"/>
          <w:sz w:val="29"/>
          <w:szCs w:val="29"/>
        </w:rPr>
      </w:pPr>
      <w:ins w:id="186" w:author="Unknown">
        <w:r w:rsidRPr="002C5706">
          <w:rPr>
            <w:rFonts w:eastAsia="Times New Roman" w:cs="Times New Roman"/>
            <w:b/>
            <w:bCs/>
            <w:sz w:val="29"/>
          </w:rPr>
          <w:t>Bài 33:</w:t>
        </w:r>
        <w:r w:rsidRPr="002C5706">
          <w:rPr>
            <w:rFonts w:eastAsia="Times New Roman" w:cs="Times New Roman"/>
            <w:sz w:val="29"/>
            <w:szCs w:val="29"/>
          </w:rPr>
          <w:t>  Cho trước một dãy số bao gồm toàn các số 0 và 1. Dãy này có độ dài nhỏ hơn 255.</w:t>
        </w:r>
      </w:ins>
    </w:p>
    <w:p w:rsidR="002C5706" w:rsidRPr="002C5706" w:rsidRDefault="002C5706" w:rsidP="002C5706">
      <w:pPr>
        <w:numPr>
          <w:ilvl w:val="0"/>
          <w:numId w:val="13"/>
        </w:numPr>
        <w:shd w:val="clear" w:color="auto" w:fill="FFFFFF"/>
        <w:spacing w:after="0" w:line="384" w:lineRule="atLeast"/>
        <w:ind w:left="450"/>
        <w:textAlignment w:val="baseline"/>
        <w:rPr>
          <w:ins w:id="187" w:author="Unknown"/>
          <w:rFonts w:eastAsia="Times New Roman" w:cs="Times New Roman"/>
          <w:sz w:val="29"/>
          <w:szCs w:val="29"/>
        </w:rPr>
      </w:pPr>
      <w:ins w:id="188" w:author="Unknown">
        <w:r w:rsidRPr="002C5706">
          <w:rPr>
            <w:rFonts w:eastAsia="Times New Roman" w:cs="Times New Roman"/>
            <w:sz w:val="29"/>
            <w:szCs w:val="29"/>
          </w:rPr>
          <w:t>Viết chương trình nhập dãy số trên từ bàn phím. Các số được nhập liên tiếp từ bàn phím, quá trình nhập dữ liệu kết thúc nhấn phím &lt;Enter&gt;. Nếu việc nhập dữ liệu sai trên màn hình kết quả “Bạn đã nhập sai, đề nghị nhập lại” và cho phép nhập lại ngay dữ liệu.</w:t>
        </w:r>
      </w:ins>
    </w:p>
    <w:p w:rsidR="002C5706" w:rsidRPr="002C5706" w:rsidRDefault="002C5706" w:rsidP="002C5706">
      <w:pPr>
        <w:numPr>
          <w:ilvl w:val="0"/>
          <w:numId w:val="13"/>
        </w:numPr>
        <w:shd w:val="clear" w:color="auto" w:fill="FFFFFF"/>
        <w:spacing w:after="0" w:line="384" w:lineRule="atLeast"/>
        <w:ind w:left="450"/>
        <w:textAlignment w:val="baseline"/>
        <w:rPr>
          <w:ins w:id="189" w:author="Unknown"/>
          <w:rFonts w:eastAsia="Times New Roman" w:cs="Times New Roman"/>
          <w:sz w:val="29"/>
          <w:szCs w:val="29"/>
        </w:rPr>
      </w:pPr>
      <w:ins w:id="190" w:author="Unknown">
        <w:r w:rsidRPr="002C5706">
          <w:rPr>
            <w:rFonts w:eastAsia="Times New Roman" w:cs="Times New Roman"/>
            <w:sz w:val="29"/>
            <w:szCs w:val="29"/>
          </w:rPr>
          <w:t>Một dãy con đúng của dãy trên được gọi là một dãy con liên tục bất kỳ của dãy trên bao gồm các số hạng giống nhau. Hãy tính độ dài lớn nhất của một dãy con đúng của dãy trên.</w:t>
        </w:r>
      </w:ins>
    </w:p>
    <w:p w:rsidR="002C5706" w:rsidRPr="002C5706" w:rsidRDefault="002C5706" w:rsidP="002C5706">
      <w:pPr>
        <w:numPr>
          <w:ilvl w:val="0"/>
          <w:numId w:val="13"/>
        </w:numPr>
        <w:shd w:val="clear" w:color="auto" w:fill="FFFFFF"/>
        <w:spacing w:after="0" w:line="384" w:lineRule="atLeast"/>
        <w:ind w:left="450"/>
        <w:textAlignment w:val="baseline"/>
        <w:rPr>
          <w:ins w:id="191" w:author="Unknown"/>
          <w:rFonts w:eastAsia="Times New Roman" w:cs="Times New Roman"/>
          <w:sz w:val="29"/>
          <w:szCs w:val="29"/>
        </w:rPr>
      </w:pPr>
      <w:ins w:id="192" w:author="Unknown">
        <w:r w:rsidRPr="002C5706">
          <w:rPr>
            <w:rFonts w:eastAsia="Times New Roman" w:cs="Times New Roman"/>
            <w:sz w:val="29"/>
            <w:szCs w:val="29"/>
          </w:rPr>
          <w:t>Một dãy con đúng bậc 1 của dãy trên được coi là một dãy con liên tục bất kỳ của dãy trên bao gồm toàn các số hạng giống nhau ngoại trừ 1 phần tử. Hãy tính độ dài lớn nhất của một dãy con đúng bậc 1 của dãy trên.</w:t>
        </w:r>
      </w:ins>
    </w:p>
    <w:p w:rsidR="002C5706" w:rsidRPr="002C5706" w:rsidRDefault="002C5706" w:rsidP="002C5706">
      <w:pPr>
        <w:shd w:val="clear" w:color="auto" w:fill="FFFFFF"/>
        <w:spacing w:after="0" w:line="384" w:lineRule="atLeast"/>
        <w:textAlignment w:val="baseline"/>
        <w:rPr>
          <w:ins w:id="193" w:author="Unknown"/>
          <w:rFonts w:eastAsia="Times New Roman" w:cs="Times New Roman"/>
          <w:sz w:val="29"/>
          <w:szCs w:val="29"/>
        </w:rPr>
      </w:pPr>
      <w:ins w:id="194" w:author="Unknown">
        <w:r w:rsidRPr="002C5706">
          <w:rPr>
            <w:rFonts w:eastAsia="Times New Roman" w:cs="Times New Roman"/>
            <w:b/>
            <w:bCs/>
            <w:sz w:val="29"/>
          </w:rPr>
          <w:t>Bài 34:</w:t>
        </w:r>
        <w:r w:rsidRPr="002C5706">
          <w:rPr>
            <w:rFonts w:eastAsia="Times New Roman" w:cs="Times New Roman"/>
            <w:sz w:val="29"/>
            <w:szCs w:val="29"/>
          </w:rPr>
          <w:t>  Cho số nguyên N trong phạm vi từ 1000 đến 999999. Cần xác định số này có phải là thông tin về một ngày tháng có trong thế kỷ 21 không. (Thế kỷ 21 bắt đầu từ 1 tháng 1 năm 2001 và kết thúc vào ngày 31 tháng 12 năm 3000. Biết rằng 2  chữ số cuối của N là chỉ hai chữ số cuối của năm, các chữ số còn lại (ở đầu) xác định ngày và tháng.</w:t>
        </w:r>
      </w:ins>
    </w:p>
    <w:p w:rsidR="002C5706" w:rsidRPr="002C5706" w:rsidRDefault="002C5706" w:rsidP="002C5706">
      <w:pPr>
        <w:shd w:val="clear" w:color="auto" w:fill="FFFFFF"/>
        <w:spacing w:after="75" w:line="384" w:lineRule="atLeast"/>
        <w:textAlignment w:val="baseline"/>
        <w:rPr>
          <w:ins w:id="195" w:author="Unknown"/>
          <w:rFonts w:eastAsia="Times New Roman" w:cs="Times New Roman"/>
          <w:sz w:val="29"/>
          <w:szCs w:val="29"/>
        </w:rPr>
      </w:pPr>
      <w:ins w:id="196" w:author="Unknown">
        <w:r w:rsidRPr="002C5706">
          <w:rPr>
            <w:rFonts w:eastAsia="Times New Roman" w:cs="Times New Roman"/>
            <w:sz w:val="29"/>
            <w:szCs w:val="29"/>
          </w:rPr>
          <w:t>Ví dụ:</w:t>
        </w:r>
      </w:ins>
    </w:p>
    <w:p w:rsidR="002C5706" w:rsidRPr="002C5706" w:rsidRDefault="002C5706" w:rsidP="002C5706">
      <w:pPr>
        <w:shd w:val="clear" w:color="auto" w:fill="FFFFFF"/>
        <w:spacing w:after="75" w:line="384" w:lineRule="atLeast"/>
        <w:textAlignment w:val="baseline"/>
        <w:rPr>
          <w:ins w:id="197" w:author="Unknown"/>
          <w:rFonts w:eastAsia="Times New Roman" w:cs="Times New Roman"/>
          <w:sz w:val="29"/>
          <w:szCs w:val="29"/>
        </w:rPr>
      </w:pPr>
      <w:ins w:id="198" w:author="Unknown">
        <w:r w:rsidRPr="002C5706">
          <w:rPr>
            <w:rFonts w:eastAsia="Times New Roman" w:cs="Times New Roman"/>
            <w:sz w:val="29"/>
            <w:szCs w:val="29"/>
          </w:rPr>
          <w:t>1111       tương ứng với 1 tháng 1 năm 2011;</w:t>
        </w:r>
      </w:ins>
    </w:p>
    <w:p w:rsidR="002C5706" w:rsidRPr="002C5706" w:rsidRDefault="002C5706" w:rsidP="002C5706">
      <w:pPr>
        <w:shd w:val="clear" w:color="auto" w:fill="FFFFFF"/>
        <w:spacing w:after="75" w:line="384" w:lineRule="atLeast"/>
        <w:textAlignment w:val="baseline"/>
        <w:rPr>
          <w:ins w:id="199" w:author="Unknown"/>
          <w:rFonts w:eastAsia="Times New Roman" w:cs="Times New Roman"/>
          <w:sz w:val="29"/>
          <w:szCs w:val="29"/>
        </w:rPr>
      </w:pPr>
      <w:ins w:id="200" w:author="Unknown">
        <w:r w:rsidRPr="002C5706">
          <w:rPr>
            <w:rFonts w:eastAsia="Times New Roman" w:cs="Times New Roman"/>
            <w:sz w:val="29"/>
            <w:szCs w:val="29"/>
          </w:rPr>
          <w:t>21290     tương ứng với 2 tháng 12 năm 2090 hoặc 21 tháng 2 năm 2090;</w:t>
        </w:r>
      </w:ins>
    </w:p>
    <w:p w:rsidR="002C5706" w:rsidRPr="002C5706" w:rsidRDefault="002C5706" w:rsidP="002C5706">
      <w:pPr>
        <w:shd w:val="clear" w:color="auto" w:fill="FFFFFF"/>
        <w:spacing w:after="75" w:line="384" w:lineRule="atLeast"/>
        <w:textAlignment w:val="baseline"/>
        <w:rPr>
          <w:ins w:id="201" w:author="Unknown"/>
          <w:rFonts w:eastAsia="Times New Roman" w:cs="Times New Roman"/>
          <w:sz w:val="29"/>
          <w:szCs w:val="29"/>
        </w:rPr>
      </w:pPr>
      <w:ins w:id="202" w:author="Unknown">
        <w:r w:rsidRPr="002C5706">
          <w:rPr>
            <w:rFonts w:eastAsia="Times New Roman" w:cs="Times New Roman"/>
            <w:sz w:val="29"/>
            <w:szCs w:val="29"/>
          </w:rPr>
          <w:t>131192 tương ứng với 13 tháng 11 năm 2092;</w:t>
        </w:r>
      </w:ins>
    </w:p>
    <w:p w:rsidR="002C5706" w:rsidRPr="002C5706" w:rsidRDefault="002C5706" w:rsidP="002C5706">
      <w:pPr>
        <w:shd w:val="clear" w:color="auto" w:fill="FFFFFF"/>
        <w:spacing w:after="75" w:line="384" w:lineRule="atLeast"/>
        <w:textAlignment w:val="baseline"/>
        <w:rPr>
          <w:ins w:id="203" w:author="Unknown"/>
          <w:rFonts w:eastAsia="Times New Roman" w:cs="Times New Roman"/>
          <w:sz w:val="29"/>
          <w:szCs w:val="29"/>
        </w:rPr>
      </w:pPr>
      <w:ins w:id="204" w:author="Unknown">
        <w:r w:rsidRPr="002C5706">
          <w:rPr>
            <w:rFonts w:eastAsia="Times New Roman" w:cs="Times New Roman"/>
            <w:sz w:val="29"/>
            <w:szCs w:val="29"/>
          </w:rPr>
          <w:t>32392     Không phải là thông tin về một ngày tháng nào cả;</w:t>
        </w:r>
      </w:ins>
    </w:p>
    <w:p w:rsidR="002C5706" w:rsidRPr="002C5706" w:rsidRDefault="002C5706" w:rsidP="002C5706">
      <w:pPr>
        <w:shd w:val="clear" w:color="auto" w:fill="FFFFFF"/>
        <w:spacing w:after="75" w:line="384" w:lineRule="atLeast"/>
        <w:textAlignment w:val="baseline"/>
        <w:rPr>
          <w:ins w:id="205" w:author="Unknown"/>
          <w:rFonts w:eastAsia="Times New Roman" w:cs="Times New Roman"/>
          <w:sz w:val="29"/>
          <w:szCs w:val="29"/>
        </w:rPr>
      </w:pPr>
      <w:ins w:id="206" w:author="Unknown">
        <w:r w:rsidRPr="002C5706">
          <w:rPr>
            <w:rFonts w:eastAsia="Times New Roman" w:cs="Times New Roman"/>
            <w:sz w:val="29"/>
            <w:szCs w:val="29"/>
          </w:rPr>
          <w:t>311198 Không phải là thông tin về một ngày tháng nào cả;</w:t>
        </w:r>
      </w:ins>
    </w:p>
    <w:p w:rsidR="002C5706" w:rsidRPr="002C5706" w:rsidRDefault="002C5706" w:rsidP="002C5706">
      <w:pPr>
        <w:shd w:val="clear" w:color="auto" w:fill="FFFFFF"/>
        <w:spacing w:after="75" w:line="384" w:lineRule="atLeast"/>
        <w:textAlignment w:val="baseline"/>
        <w:rPr>
          <w:ins w:id="207" w:author="Unknown"/>
          <w:rFonts w:eastAsia="Times New Roman" w:cs="Times New Roman"/>
          <w:sz w:val="29"/>
          <w:szCs w:val="29"/>
        </w:rPr>
      </w:pPr>
      <w:ins w:id="208" w:author="Unknown">
        <w:r w:rsidRPr="002C5706">
          <w:rPr>
            <w:rFonts w:eastAsia="Times New Roman" w:cs="Times New Roman"/>
            <w:sz w:val="29"/>
            <w:szCs w:val="29"/>
          </w:rPr>
          <w:t>29205     Không phải là thông tin về một ngày tháng nào cả;</w:t>
        </w:r>
      </w:ins>
    </w:p>
    <w:p w:rsidR="002C5706" w:rsidRPr="002C5706" w:rsidRDefault="002C5706" w:rsidP="002C5706">
      <w:pPr>
        <w:shd w:val="clear" w:color="auto" w:fill="FFFFFF"/>
        <w:spacing w:after="75" w:line="384" w:lineRule="atLeast"/>
        <w:textAlignment w:val="baseline"/>
        <w:rPr>
          <w:ins w:id="209" w:author="Unknown"/>
          <w:rFonts w:eastAsia="Times New Roman" w:cs="Times New Roman"/>
          <w:sz w:val="29"/>
          <w:szCs w:val="29"/>
        </w:rPr>
      </w:pPr>
      <w:ins w:id="210" w:author="Unknown">
        <w:r w:rsidRPr="002C5706">
          <w:rPr>
            <w:rFonts w:eastAsia="Times New Roman" w:cs="Times New Roman"/>
            <w:sz w:val="29"/>
            <w:szCs w:val="29"/>
          </w:rPr>
          <w:t>Dữ liệu: Nhập vào số N từ bàn phím.</w:t>
        </w:r>
      </w:ins>
    </w:p>
    <w:p w:rsidR="002C5706" w:rsidRPr="002C5706" w:rsidRDefault="002C5706" w:rsidP="002C5706">
      <w:pPr>
        <w:shd w:val="clear" w:color="auto" w:fill="FFFFFF"/>
        <w:spacing w:after="75" w:line="384" w:lineRule="atLeast"/>
        <w:textAlignment w:val="baseline"/>
        <w:rPr>
          <w:ins w:id="211" w:author="Unknown"/>
          <w:rFonts w:eastAsia="Times New Roman" w:cs="Times New Roman"/>
          <w:sz w:val="29"/>
          <w:szCs w:val="29"/>
        </w:rPr>
      </w:pPr>
      <w:ins w:id="212" w:author="Unknown">
        <w:r w:rsidRPr="002C5706">
          <w:rPr>
            <w:rFonts w:eastAsia="Times New Roman" w:cs="Times New Roman"/>
            <w:sz w:val="29"/>
            <w:szCs w:val="29"/>
          </w:rPr>
          <w:t>Kết quả: Đưa ra màn hình các ngày tháng năm tương ứng với N hoặc thông báo là KHONG nếu N không phải là thông tin về một ngày tháng nào cả.</w:t>
        </w:r>
      </w:ins>
    </w:p>
    <w:p w:rsidR="002C5706" w:rsidRPr="002C5706" w:rsidRDefault="002C5706" w:rsidP="002C5706">
      <w:pPr>
        <w:shd w:val="clear" w:color="auto" w:fill="FFFFFF"/>
        <w:spacing w:after="75" w:line="384" w:lineRule="atLeast"/>
        <w:textAlignment w:val="baseline"/>
        <w:rPr>
          <w:ins w:id="213" w:author="Unknown"/>
          <w:rFonts w:eastAsia="Times New Roman" w:cs="Times New Roman"/>
          <w:sz w:val="29"/>
          <w:szCs w:val="29"/>
        </w:rPr>
      </w:pPr>
      <w:ins w:id="214" w:author="Unknown">
        <w:r w:rsidRPr="002C5706">
          <w:rPr>
            <w:rFonts w:eastAsia="Times New Roman" w:cs="Times New Roman"/>
            <w:sz w:val="29"/>
            <w:szCs w:val="29"/>
          </w:rPr>
          <w:t>Ví dụ:</w:t>
        </w:r>
      </w:ins>
    </w:p>
    <w:tbl>
      <w:tblPr>
        <w:tblW w:w="11100" w:type="dxa"/>
        <w:tblCellMar>
          <w:left w:w="0" w:type="dxa"/>
          <w:right w:w="0" w:type="dxa"/>
        </w:tblCellMar>
        <w:tblLook w:val="04A0"/>
      </w:tblPr>
      <w:tblGrid>
        <w:gridCol w:w="3531"/>
        <w:gridCol w:w="7569"/>
      </w:tblGrid>
      <w:tr w:rsidR="002C5706" w:rsidRPr="002C5706" w:rsidTr="002C5706">
        <w:tc>
          <w:tcPr>
            <w:tcW w:w="19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Giá trị của N</w:t>
            </w:r>
          </w:p>
        </w:tc>
        <w:tc>
          <w:tcPr>
            <w:tcW w:w="42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Thông báo ra màn hình tương ứng</w:t>
            </w:r>
          </w:p>
        </w:tc>
      </w:tr>
      <w:tr w:rsidR="002C5706" w:rsidRPr="002C5706" w:rsidTr="002C5706">
        <w:tc>
          <w:tcPr>
            <w:tcW w:w="198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1111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21290</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29205</w:t>
            </w:r>
          </w:p>
        </w:tc>
        <w:tc>
          <w:tcPr>
            <w:tcW w:w="424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1-1-2011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2-12-2090 HOAC 21-2-2090</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KHONG</w:t>
            </w:r>
          </w:p>
        </w:tc>
      </w:tr>
    </w:tbl>
    <w:p w:rsidR="002C5706" w:rsidRPr="002C5706" w:rsidRDefault="002C5706" w:rsidP="002C5706">
      <w:pPr>
        <w:shd w:val="clear" w:color="auto" w:fill="FFFFFF"/>
        <w:spacing w:after="0" w:line="384" w:lineRule="atLeast"/>
        <w:textAlignment w:val="baseline"/>
        <w:rPr>
          <w:ins w:id="215" w:author="Unknown"/>
          <w:rFonts w:eastAsia="Times New Roman" w:cs="Times New Roman"/>
          <w:sz w:val="29"/>
          <w:szCs w:val="29"/>
        </w:rPr>
      </w:pPr>
      <w:ins w:id="216" w:author="Unknown">
        <w:r w:rsidRPr="002C5706">
          <w:rPr>
            <w:rFonts w:eastAsia="Times New Roman" w:cs="Times New Roman"/>
            <w:b/>
            <w:bCs/>
            <w:sz w:val="29"/>
          </w:rPr>
          <w:lastRenderedPageBreak/>
          <w:t>Bài 35:</w:t>
        </w:r>
        <w:r w:rsidRPr="002C5706">
          <w:rPr>
            <w:rFonts w:eastAsia="Times New Roman" w:cs="Times New Roman"/>
            <w:sz w:val="29"/>
            <w:szCs w:val="29"/>
          </w:rPr>
          <w:t>    Cho dãy số nguyên a1, a2,…, an (n &lt;= 1000).</w:t>
        </w:r>
      </w:ins>
    </w:p>
    <w:p w:rsidR="002C5706" w:rsidRPr="002C5706" w:rsidRDefault="002C5706" w:rsidP="002C5706">
      <w:pPr>
        <w:shd w:val="clear" w:color="auto" w:fill="FFFFFF"/>
        <w:spacing w:after="75" w:line="384" w:lineRule="atLeast"/>
        <w:textAlignment w:val="baseline"/>
        <w:rPr>
          <w:ins w:id="217" w:author="Unknown"/>
          <w:rFonts w:eastAsia="Times New Roman" w:cs="Times New Roman"/>
          <w:sz w:val="29"/>
          <w:szCs w:val="29"/>
        </w:rPr>
      </w:pPr>
      <w:ins w:id="218" w:author="Unknown">
        <w:r w:rsidRPr="002C5706">
          <w:rPr>
            <w:rFonts w:eastAsia="Times New Roman" w:cs="Times New Roman"/>
            <w:sz w:val="29"/>
            <w:szCs w:val="29"/>
          </w:rPr>
          <w:t>Hãy tìm cách thực hiện một số ít nhất phép đổi chỗ hai số hạng bất kỳ của dãy để thu được dãy số mà số lẻ đứng ở vị trí lẻ, số chẵn đứng ở vị trí chẵn.</w:t>
        </w:r>
      </w:ins>
    </w:p>
    <w:p w:rsidR="002C5706" w:rsidRPr="002C5706" w:rsidRDefault="002C5706" w:rsidP="002C5706">
      <w:pPr>
        <w:shd w:val="clear" w:color="auto" w:fill="FFFFFF"/>
        <w:spacing w:after="75" w:line="384" w:lineRule="atLeast"/>
        <w:textAlignment w:val="baseline"/>
        <w:rPr>
          <w:ins w:id="219" w:author="Unknown"/>
          <w:rFonts w:eastAsia="Times New Roman" w:cs="Times New Roman"/>
          <w:sz w:val="29"/>
          <w:szCs w:val="29"/>
        </w:rPr>
      </w:pPr>
      <w:ins w:id="220" w:author="Unknown">
        <w:r w:rsidRPr="002C5706">
          <w:rPr>
            <w:rFonts w:eastAsia="Times New Roman" w:cs="Times New Roman"/>
            <w:sz w:val="29"/>
            <w:szCs w:val="29"/>
          </w:rPr>
          <w:t>Dữ liệu: Vào từ file văn bản DAYSO.INP:</w:t>
        </w:r>
      </w:ins>
    </w:p>
    <w:p w:rsidR="002C5706" w:rsidRPr="002C5706" w:rsidRDefault="002C5706" w:rsidP="002C5706">
      <w:pPr>
        <w:numPr>
          <w:ilvl w:val="0"/>
          <w:numId w:val="14"/>
        </w:numPr>
        <w:shd w:val="clear" w:color="auto" w:fill="FFFFFF"/>
        <w:spacing w:after="0" w:line="384" w:lineRule="atLeast"/>
        <w:ind w:left="450"/>
        <w:textAlignment w:val="baseline"/>
        <w:rPr>
          <w:ins w:id="221" w:author="Unknown"/>
          <w:rFonts w:eastAsia="Times New Roman" w:cs="Times New Roman"/>
          <w:sz w:val="29"/>
          <w:szCs w:val="29"/>
        </w:rPr>
      </w:pPr>
      <w:ins w:id="222" w:author="Unknown">
        <w:r w:rsidRPr="002C5706">
          <w:rPr>
            <w:rFonts w:eastAsia="Times New Roman" w:cs="Times New Roman"/>
            <w:sz w:val="29"/>
            <w:szCs w:val="29"/>
          </w:rPr>
          <w:t>Dòng đầu tiên chứa số nguyên dương n;</w:t>
        </w:r>
      </w:ins>
    </w:p>
    <w:p w:rsidR="002C5706" w:rsidRPr="002C5706" w:rsidRDefault="002C5706" w:rsidP="002C5706">
      <w:pPr>
        <w:numPr>
          <w:ilvl w:val="0"/>
          <w:numId w:val="14"/>
        </w:numPr>
        <w:shd w:val="clear" w:color="auto" w:fill="FFFFFF"/>
        <w:spacing w:after="0" w:line="384" w:lineRule="atLeast"/>
        <w:ind w:left="450"/>
        <w:textAlignment w:val="baseline"/>
        <w:rPr>
          <w:ins w:id="223" w:author="Unknown"/>
          <w:rFonts w:eastAsia="Times New Roman" w:cs="Times New Roman"/>
          <w:sz w:val="29"/>
          <w:szCs w:val="29"/>
        </w:rPr>
      </w:pPr>
      <w:ins w:id="224" w:author="Unknown">
        <w:r w:rsidRPr="002C5706">
          <w:rPr>
            <w:rFonts w:eastAsia="Times New Roman" w:cs="Times New Roman"/>
            <w:sz w:val="29"/>
            <w:szCs w:val="29"/>
          </w:rPr>
          <w:t>Dòng thứ i trong số n dòng tiếp theo chứa số hạng ai của dãy đã cho (-32767 à 32767, i = 1, 2,…, n).</w:t>
        </w:r>
      </w:ins>
    </w:p>
    <w:p w:rsidR="002C5706" w:rsidRPr="002C5706" w:rsidRDefault="002C5706" w:rsidP="002C5706">
      <w:pPr>
        <w:shd w:val="clear" w:color="auto" w:fill="FFFFFF"/>
        <w:spacing w:after="75" w:line="384" w:lineRule="atLeast"/>
        <w:textAlignment w:val="baseline"/>
        <w:rPr>
          <w:ins w:id="225" w:author="Unknown"/>
          <w:rFonts w:eastAsia="Times New Roman" w:cs="Times New Roman"/>
          <w:sz w:val="29"/>
          <w:szCs w:val="29"/>
        </w:rPr>
      </w:pPr>
      <w:ins w:id="226" w:author="Unknown">
        <w:r w:rsidRPr="002C5706">
          <w:rPr>
            <w:rFonts w:eastAsia="Times New Roman" w:cs="Times New Roman"/>
            <w:sz w:val="29"/>
            <w:szCs w:val="29"/>
          </w:rPr>
          <w:t>Kết quả: ghi ra file văn bản DAYSO.OUT:</w:t>
        </w:r>
      </w:ins>
    </w:p>
    <w:p w:rsidR="002C5706" w:rsidRPr="002C5706" w:rsidRDefault="002C5706" w:rsidP="002C5706">
      <w:pPr>
        <w:numPr>
          <w:ilvl w:val="0"/>
          <w:numId w:val="15"/>
        </w:numPr>
        <w:shd w:val="clear" w:color="auto" w:fill="FFFFFF"/>
        <w:spacing w:after="0" w:line="384" w:lineRule="atLeast"/>
        <w:ind w:left="450"/>
        <w:textAlignment w:val="baseline"/>
        <w:rPr>
          <w:ins w:id="227" w:author="Unknown"/>
          <w:rFonts w:eastAsia="Times New Roman" w:cs="Times New Roman"/>
          <w:sz w:val="29"/>
          <w:szCs w:val="29"/>
        </w:rPr>
      </w:pPr>
      <w:ins w:id="228" w:author="Unknown">
        <w:r w:rsidRPr="002C5706">
          <w:rPr>
            <w:rFonts w:eastAsia="Times New Roman" w:cs="Times New Roman"/>
            <w:sz w:val="29"/>
            <w:szCs w:val="29"/>
          </w:rPr>
          <w:t>Dòng đầu tiên ghi số lượng phép đổi chỗ cần thực hiện k (qui ước k = -1, nếu không thể biến đổi được dãy đã cho thành dãy thoả mãn yêu cầu đầu bài);</w:t>
        </w:r>
      </w:ins>
    </w:p>
    <w:p w:rsidR="002C5706" w:rsidRPr="002C5706" w:rsidRDefault="002C5706" w:rsidP="002C5706">
      <w:pPr>
        <w:numPr>
          <w:ilvl w:val="0"/>
          <w:numId w:val="15"/>
        </w:numPr>
        <w:shd w:val="clear" w:color="auto" w:fill="FFFFFF"/>
        <w:spacing w:after="0" w:line="384" w:lineRule="atLeast"/>
        <w:ind w:left="450"/>
        <w:textAlignment w:val="baseline"/>
        <w:rPr>
          <w:ins w:id="229" w:author="Unknown"/>
          <w:rFonts w:eastAsia="Times New Roman" w:cs="Times New Roman"/>
          <w:sz w:val="29"/>
          <w:szCs w:val="29"/>
        </w:rPr>
      </w:pPr>
      <w:ins w:id="230" w:author="Unknown">
        <w:r w:rsidRPr="002C5706">
          <w:rPr>
            <w:rFonts w:eastAsia="Times New Roman" w:cs="Times New Roman"/>
            <w:sz w:val="29"/>
            <w:szCs w:val="29"/>
          </w:rPr>
          <w:t>Nếu k &gt; 0, thì dòng thứ j trong số k dòng tiếp theo ghi chỉ số của hai số hạng cần đổi chỗ cho nhau ở lần đổi chỗ thứ j  ( j =1, 2,…, k).</w:t>
        </w:r>
      </w:ins>
    </w:p>
    <w:p w:rsidR="002C5706" w:rsidRPr="002C5706" w:rsidRDefault="002C5706" w:rsidP="002C5706">
      <w:pPr>
        <w:shd w:val="clear" w:color="auto" w:fill="FFFFFF"/>
        <w:spacing w:after="75" w:line="384" w:lineRule="atLeast"/>
        <w:textAlignment w:val="baseline"/>
        <w:rPr>
          <w:ins w:id="231" w:author="Unknown"/>
          <w:rFonts w:eastAsia="Times New Roman" w:cs="Times New Roman"/>
          <w:sz w:val="29"/>
          <w:szCs w:val="29"/>
        </w:rPr>
      </w:pPr>
      <w:ins w:id="232" w:author="Unknown">
        <w:r w:rsidRPr="002C5706">
          <w:rPr>
            <w:rFonts w:eastAsia="Times New Roman" w:cs="Times New Roman"/>
            <w:sz w:val="29"/>
            <w:szCs w:val="29"/>
          </w:rPr>
          <w:t>Ví dụ:</w:t>
        </w:r>
      </w:ins>
    </w:p>
    <w:tbl>
      <w:tblPr>
        <w:tblW w:w="11100" w:type="dxa"/>
        <w:tblCellMar>
          <w:left w:w="0" w:type="dxa"/>
          <w:right w:w="0" w:type="dxa"/>
        </w:tblCellMar>
        <w:tblLook w:val="04A0"/>
      </w:tblPr>
      <w:tblGrid>
        <w:gridCol w:w="2413"/>
        <w:gridCol w:w="2413"/>
        <w:gridCol w:w="1448"/>
        <w:gridCol w:w="2292"/>
        <w:gridCol w:w="2534"/>
      </w:tblGrid>
      <w:tr w:rsidR="002C5706" w:rsidRPr="002C5706" w:rsidTr="002C5706">
        <w:tc>
          <w:tcPr>
            <w:tcW w:w="180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 DAYSO.INP</w:t>
            </w:r>
          </w:p>
        </w:tc>
        <w:tc>
          <w:tcPr>
            <w:tcW w:w="180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DAYSO.OUT</w:t>
            </w:r>
          </w:p>
        </w:tc>
        <w:tc>
          <w:tcPr>
            <w:tcW w:w="108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171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DAYSO.INP</w:t>
            </w:r>
          </w:p>
        </w:tc>
        <w:tc>
          <w:tcPr>
            <w:tcW w:w="189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DAYSO.OUT</w:t>
            </w:r>
          </w:p>
        </w:tc>
      </w:tr>
      <w:tr w:rsidR="002C5706" w:rsidRPr="002C5706" w:rsidTr="002C5706">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6</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4</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6</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5</w:t>
            </w:r>
          </w:p>
        </w:tc>
        <w:tc>
          <w:tcPr>
            <w:tcW w:w="180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5 6</w:t>
            </w:r>
          </w:p>
        </w:tc>
        <w:tc>
          <w:tcPr>
            <w:tcW w:w="108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171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4</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5</w:t>
            </w:r>
          </w:p>
        </w:tc>
        <w:tc>
          <w:tcPr>
            <w:tcW w:w="189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w:t>
            </w:r>
          </w:p>
        </w:tc>
      </w:tr>
    </w:tbl>
    <w:p w:rsidR="002C5706" w:rsidRPr="002C5706" w:rsidRDefault="002C5706" w:rsidP="002C5706">
      <w:pPr>
        <w:shd w:val="clear" w:color="auto" w:fill="FFFFFF"/>
        <w:spacing w:after="0" w:line="384" w:lineRule="atLeast"/>
        <w:textAlignment w:val="baseline"/>
        <w:rPr>
          <w:ins w:id="233" w:author="Unknown"/>
          <w:rFonts w:eastAsia="Times New Roman" w:cs="Times New Roman"/>
          <w:sz w:val="29"/>
          <w:szCs w:val="29"/>
        </w:rPr>
      </w:pPr>
      <w:ins w:id="234" w:author="Unknown">
        <w:r w:rsidRPr="002C5706">
          <w:rPr>
            <w:rFonts w:eastAsia="Times New Roman" w:cs="Times New Roman"/>
            <w:b/>
            <w:bCs/>
            <w:sz w:val="29"/>
          </w:rPr>
          <w:t>Bài 36:</w:t>
        </w:r>
        <w:r w:rsidRPr="002C5706">
          <w:rPr>
            <w:rFonts w:eastAsia="Times New Roman" w:cs="Times New Roman"/>
            <w:sz w:val="29"/>
            <w:szCs w:val="29"/>
          </w:rPr>
          <w:t>  Một nhóm gồm n bạn học sinh của một lớp tham gia một câu lạc bộ tin học vào dịp nghỉ hè. Biết rằng khoảng thời gian mà bạn thứ i có mặt tại câu lạc bộ là [ai, bi] (ai&lt;bi tương ứng là các thời điểm đến và rời khỏi câu lạc bộ). Cô giáo chủ nhiệm lớp muốn tới thăm các bạn trong nhóm này. Hãy giúp cô giáo chủ nhiệm xác định thời điểm đến câu lạc bộ sao cho tại thời điểm đó cô giáo có thể gặp được nhiều bạn trong nhóm nhất.</w:t>
        </w:r>
      </w:ins>
    </w:p>
    <w:p w:rsidR="002C5706" w:rsidRPr="002C5706" w:rsidRDefault="002C5706" w:rsidP="002C5706">
      <w:pPr>
        <w:shd w:val="clear" w:color="auto" w:fill="FFFFFF"/>
        <w:spacing w:after="75" w:line="384" w:lineRule="atLeast"/>
        <w:textAlignment w:val="baseline"/>
        <w:rPr>
          <w:ins w:id="235" w:author="Unknown"/>
          <w:rFonts w:eastAsia="Times New Roman" w:cs="Times New Roman"/>
          <w:sz w:val="29"/>
          <w:szCs w:val="29"/>
        </w:rPr>
      </w:pPr>
      <w:ins w:id="236" w:author="Unknown">
        <w:r w:rsidRPr="002C5706">
          <w:rPr>
            <w:rFonts w:eastAsia="Times New Roman" w:cs="Times New Roman"/>
            <w:sz w:val="29"/>
            <w:szCs w:val="29"/>
          </w:rPr>
          <w:t>Dữ liệu: Vào từ file văn bản MEETING.INP:</w:t>
        </w:r>
      </w:ins>
    </w:p>
    <w:p w:rsidR="002C5706" w:rsidRPr="002C5706" w:rsidRDefault="002C5706" w:rsidP="002C5706">
      <w:pPr>
        <w:numPr>
          <w:ilvl w:val="0"/>
          <w:numId w:val="16"/>
        </w:numPr>
        <w:shd w:val="clear" w:color="auto" w:fill="FFFFFF"/>
        <w:spacing w:after="0" w:line="384" w:lineRule="atLeast"/>
        <w:ind w:left="450"/>
        <w:textAlignment w:val="baseline"/>
        <w:rPr>
          <w:ins w:id="237" w:author="Unknown"/>
          <w:rFonts w:eastAsia="Times New Roman" w:cs="Times New Roman"/>
          <w:sz w:val="29"/>
          <w:szCs w:val="29"/>
        </w:rPr>
      </w:pPr>
      <w:ins w:id="238" w:author="Unknown">
        <w:r w:rsidRPr="002C5706">
          <w:rPr>
            <w:rFonts w:eastAsia="Times New Roman" w:cs="Times New Roman"/>
            <w:sz w:val="29"/>
            <w:szCs w:val="29"/>
          </w:rPr>
          <w:t>Dòng đầu tiên ghi số nguyên dương n (n &lt;= 1000);</w:t>
        </w:r>
      </w:ins>
    </w:p>
    <w:p w:rsidR="002C5706" w:rsidRPr="002C5706" w:rsidRDefault="002C5706" w:rsidP="002C5706">
      <w:pPr>
        <w:numPr>
          <w:ilvl w:val="0"/>
          <w:numId w:val="16"/>
        </w:numPr>
        <w:shd w:val="clear" w:color="auto" w:fill="FFFFFF"/>
        <w:spacing w:after="0" w:line="384" w:lineRule="atLeast"/>
        <w:ind w:left="450"/>
        <w:textAlignment w:val="baseline"/>
        <w:rPr>
          <w:ins w:id="239" w:author="Unknown"/>
          <w:rFonts w:eastAsia="Times New Roman" w:cs="Times New Roman"/>
          <w:sz w:val="29"/>
          <w:szCs w:val="29"/>
        </w:rPr>
      </w:pPr>
      <w:ins w:id="240" w:author="Unknown">
        <w:r w:rsidRPr="002C5706">
          <w:rPr>
            <w:rFonts w:eastAsia="Times New Roman" w:cs="Times New Roman"/>
            <w:sz w:val="29"/>
            <w:szCs w:val="29"/>
          </w:rPr>
          <w:t>Dòng thứ i trong số n dòng tiếp theo ghi 2 số nguyên không âm ai, bi, i = 1, 2,…, n.</w:t>
        </w:r>
      </w:ins>
    </w:p>
    <w:p w:rsidR="002C5706" w:rsidRPr="002C5706" w:rsidRDefault="002C5706" w:rsidP="002C5706">
      <w:pPr>
        <w:shd w:val="clear" w:color="auto" w:fill="FFFFFF"/>
        <w:spacing w:after="75" w:line="384" w:lineRule="atLeast"/>
        <w:textAlignment w:val="baseline"/>
        <w:rPr>
          <w:ins w:id="241" w:author="Unknown"/>
          <w:rFonts w:eastAsia="Times New Roman" w:cs="Times New Roman"/>
          <w:sz w:val="29"/>
          <w:szCs w:val="29"/>
        </w:rPr>
      </w:pPr>
      <w:ins w:id="242" w:author="Unknown">
        <w:r w:rsidRPr="002C5706">
          <w:rPr>
            <w:rFonts w:eastAsia="Times New Roman" w:cs="Times New Roman"/>
            <w:sz w:val="29"/>
            <w:szCs w:val="29"/>
          </w:rPr>
          <w:t>Kết quả: Ghi ra file văn bản MEETING.OUT:</w:t>
        </w:r>
      </w:ins>
    </w:p>
    <w:p w:rsidR="002C5706" w:rsidRPr="002C5706" w:rsidRDefault="002C5706" w:rsidP="002C5706">
      <w:pPr>
        <w:numPr>
          <w:ilvl w:val="0"/>
          <w:numId w:val="17"/>
        </w:numPr>
        <w:shd w:val="clear" w:color="auto" w:fill="FFFFFF"/>
        <w:spacing w:after="0" w:line="384" w:lineRule="atLeast"/>
        <w:ind w:left="450"/>
        <w:textAlignment w:val="baseline"/>
        <w:rPr>
          <w:ins w:id="243" w:author="Unknown"/>
          <w:rFonts w:eastAsia="Times New Roman" w:cs="Times New Roman"/>
          <w:sz w:val="29"/>
          <w:szCs w:val="29"/>
        </w:rPr>
      </w:pPr>
      <w:ins w:id="244" w:author="Unknown">
        <w:r w:rsidRPr="002C5706">
          <w:rPr>
            <w:rFonts w:eastAsia="Times New Roman" w:cs="Times New Roman"/>
            <w:sz w:val="29"/>
            <w:szCs w:val="29"/>
          </w:rPr>
          <w:t>Dòng đầu tiên ghi số nguyên dương k là số lượng bạn đang có mặt ở câu lạc bộ tại thời điểm cô giáo đến;</w:t>
        </w:r>
      </w:ins>
    </w:p>
    <w:p w:rsidR="002C5706" w:rsidRPr="002C5706" w:rsidRDefault="002C5706" w:rsidP="002C5706">
      <w:pPr>
        <w:numPr>
          <w:ilvl w:val="0"/>
          <w:numId w:val="17"/>
        </w:numPr>
        <w:shd w:val="clear" w:color="auto" w:fill="FFFFFF"/>
        <w:spacing w:after="0" w:line="384" w:lineRule="atLeast"/>
        <w:ind w:left="450"/>
        <w:textAlignment w:val="baseline"/>
        <w:rPr>
          <w:ins w:id="245" w:author="Unknown"/>
          <w:rFonts w:eastAsia="Times New Roman" w:cs="Times New Roman"/>
          <w:sz w:val="29"/>
          <w:szCs w:val="29"/>
        </w:rPr>
      </w:pPr>
      <w:ins w:id="246" w:author="Unknown">
        <w:r w:rsidRPr="002C5706">
          <w:rPr>
            <w:rFonts w:eastAsia="Times New Roman" w:cs="Times New Roman"/>
            <w:sz w:val="29"/>
            <w:szCs w:val="29"/>
          </w:rPr>
          <w:lastRenderedPageBreak/>
          <w:t>Trong k dòng tiếp theo ghi chỉ số của k bạn có mặt ở câu lạc bộ tại thời điểm cô giáo đến, mỗi dòng ghi một chỉ số của một bạn.</w:t>
        </w:r>
      </w:ins>
    </w:p>
    <w:p w:rsidR="002C5706" w:rsidRPr="002C5706" w:rsidRDefault="002C5706" w:rsidP="002C5706">
      <w:pPr>
        <w:shd w:val="clear" w:color="auto" w:fill="FFFFFF"/>
        <w:spacing w:after="75" w:line="384" w:lineRule="atLeast"/>
        <w:textAlignment w:val="baseline"/>
        <w:rPr>
          <w:ins w:id="247" w:author="Unknown"/>
          <w:rFonts w:eastAsia="Times New Roman" w:cs="Times New Roman"/>
          <w:sz w:val="29"/>
          <w:szCs w:val="29"/>
        </w:rPr>
      </w:pPr>
      <w:ins w:id="248" w:author="Unknown">
        <w:r w:rsidRPr="002C5706">
          <w:rPr>
            <w:rFonts w:eastAsia="Times New Roman" w:cs="Times New Roman"/>
            <w:sz w:val="29"/>
            <w:szCs w:val="29"/>
          </w:rPr>
          <w:t>Ví dụ:</w:t>
        </w:r>
      </w:ins>
    </w:p>
    <w:tbl>
      <w:tblPr>
        <w:tblW w:w="11100" w:type="dxa"/>
        <w:tblCellMar>
          <w:left w:w="0" w:type="dxa"/>
          <w:right w:w="0" w:type="dxa"/>
        </w:tblCellMar>
        <w:tblLook w:val="04A0"/>
      </w:tblPr>
      <w:tblGrid>
        <w:gridCol w:w="2403"/>
        <w:gridCol w:w="2528"/>
        <w:gridCol w:w="1237"/>
        <w:gridCol w:w="2404"/>
        <w:gridCol w:w="2528"/>
      </w:tblGrid>
      <w:tr w:rsidR="002C5706" w:rsidRPr="002C5706" w:rsidTr="002C5706">
        <w:tc>
          <w:tcPr>
            <w:tcW w:w="20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 MEETING.INP</w:t>
            </w:r>
          </w:p>
        </w:tc>
        <w:tc>
          <w:tcPr>
            <w:tcW w:w="21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MEETING.OUT</w:t>
            </w:r>
          </w:p>
        </w:tc>
        <w:tc>
          <w:tcPr>
            <w:tcW w:w="10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204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MEETING.INP</w:t>
            </w:r>
          </w:p>
        </w:tc>
        <w:tc>
          <w:tcPr>
            <w:tcW w:w="21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MEETING.OUT</w:t>
            </w:r>
          </w:p>
        </w:tc>
      </w:tr>
      <w:tr w:rsidR="002C5706" w:rsidRPr="002C5706" w:rsidTr="002C5706">
        <w:tc>
          <w:tcPr>
            <w:tcW w:w="204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6</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1  2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2  3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2  5</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5  7</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6  7</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9 11</w:t>
            </w:r>
          </w:p>
        </w:tc>
        <w:tc>
          <w:tcPr>
            <w:tcW w:w="214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3</w:t>
            </w:r>
          </w:p>
        </w:tc>
        <w:tc>
          <w:tcPr>
            <w:tcW w:w="105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204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5</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1 2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3 5</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7 9</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11 15</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17 21</w:t>
            </w:r>
          </w:p>
        </w:tc>
        <w:tc>
          <w:tcPr>
            <w:tcW w:w="214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w:t>
            </w:r>
          </w:p>
        </w:tc>
      </w:tr>
    </w:tbl>
    <w:p w:rsidR="002C5706" w:rsidRPr="002C5706" w:rsidRDefault="002C5706" w:rsidP="002C5706">
      <w:pPr>
        <w:shd w:val="clear" w:color="auto" w:fill="FFFFFF"/>
        <w:spacing w:after="0" w:line="384" w:lineRule="atLeast"/>
        <w:textAlignment w:val="baseline"/>
        <w:rPr>
          <w:ins w:id="249" w:author="Unknown"/>
          <w:rFonts w:eastAsia="Times New Roman" w:cs="Times New Roman"/>
          <w:sz w:val="29"/>
          <w:szCs w:val="29"/>
        </w:rPr>
      </w:pPr>
      <w:ins w:id="250" w:author="Unknown">
        <w:r w:rsidRPr="002C5706">
          <w:rPr>
            <w:rFonts w:eastAsia="Times New Roman" w:cs="Times New Roman"/>
            <w:b/>
            <w:bCs/>
            <w:sz w:val="29"/>
          </w:rPr>
          <w:t>Bài 37:  </w:t>
        </w:r>
        <w:r w:rsidRPr="002C5706">
          <w:rPr>
            <w:rFonts w:eastAsia="Times New Roman" w:cs="Times New Roman"/>
            <w:sz w:val="29"/>
            <w:szCs w:val="29"/>
          </w:rPr>
          <w:t>Ứng với mỗi số tự nhiên x, ta có số tự nhiên f(x) bằng tổng bình phương các chữ số của x. Từ x ta xây dựng dãy (Xn) như sau:</w:t>
        </w:r>
      </w:ins>
    </w:p>
    <w:p w:rsidR="002C5706" w:rsidRPr="002C5706" w:rsidRDefault="002C5706" w:rsidP="002C5706">
      <w:pPr>
        <w:shd w:val="clear" w:color="auto" w:fill="FFFFFF"/>
        <w:spacing w:after="75" w:line="384" w:lineRule="atLeast"/>
        <w:textAlignment w:val="baseline"/>
        <w:rPr>
          <w:ins w:id="251" w:author="Unknown"/>
          <w:rFonts w:eastAsia="Times New Roman" w:cs="Times New Roman"/>
          <w:sz w:val="29"/>
          <w:szCs w:val="29"/>
        </w:rPr>
      </w:pPr>
      <w:ins w:id="252" w:author="Unknown">
        <w:r w:rsidRPr="002C5706">
          <w:rPr>
            <w:rFonts w:eastAsia="Times New Roman" w:cs="Times New Roman"/>
            <w:sz w:val="29"/>
            <w:szCs w:val="29"/>
          </w:rPr>
          <w:t>X1 = x ; X2 = f(X1) ; X3 = f(X2) ; …; Xi = f(Xi – 1)    với   1 &lt;= I &lt;= n</w:t>
        </w:r>
      </w:ins>
    </w:p>
    <w:p w:rsidR="002C5706" w:rsidRPr="002C5706" w:rsidRDefault="002C5706" w:rsidP="002C5706">
      <w:pPr>
        <w:shd w:val="clear" w:color="auto" w:fill="FFFFFF"/>
        <w:spacing w:after="75" w:line="384" w:lineRule="atLeast"/>
        <w:textAlignment w:val="baseline"/>
        <w:rPr>
          <w:ins w:id="253" w:author="Unknown"/>
          <w:rFonts w:eastAsia="Times New Roman" w:cs="Times New Roman"/>
          <w:sz w:val="29"/>
          <w:szCs w:val="29"/>
        </w:rPr>
      </w:pPr>
      <w:ins w:id="254" w:author="Unknown">
        <w:r w:rsidRPr="002C5706">
          <w:rPr>
            <w:rFonts w:eastAsia="Times New Roman" w:cs="Times New Roman"/>
            <w:sz w:val="29"/>
            <w:szCs w:val="29"/>
          </w:rPr>
          <w:t>Ví dụ:</w:t>
        </w:r>
      </w:ins>
    </w:p>
    <w:p w:rsidR="002C5706" w:rsidRPr="002C5706" w:rsidRDefault="002C5706" w:rsidP="002C5706">
      <w:pPr>
        <w:shd w:val="clear" w:color="auto" w:fill="FFFFFF"/>
        <w:spacing w:after="75" w:line="384" w:lineRule="atLeast"/>
        <w:textAlignment w:val="baseline"/>
        <w:rPr>
          <w:ins w:id="255" w:author="Unknown"/>
          <w:rFonts w:eastAsia="Times New Roman" w:cs="Times New Roman"/>
          <w:sz w:val="29"/>
          <w:szCs w:val="29"/>
        </w:rPr>
      </w:pPr>
      <w:ins w:id="256" w:author="Unknown">
        <w:r w:rsidRPr="002C5706">
          <w:rPr>
            <w:rFonts w:eastAsia="Times New Roman" w:cs="Times New Roman"/>
            <w:sz w:val="29"/>
            <w:szCs w:val="29"/>
          </w:rPr>
          <w:t>x = 12 ta có dãy: 12; 5; 25; 29; 85; 89; 145; 42; 20; 4; 16; 37; 58; 89</w:t>
        </w:r>
      </w:ins>
    </w:p>
    <w:p w:rsidR="002C5706" w:rsidRPr="002C5706" w:rsidRDefault="002C5706" w:rsidP="002C5706">
      <w:pPr>
        <w:shd w:val="clear" w:color="auto" w:fill="FFFFFF"/>
        <w:spacing w:after="75" w:line="384" w:lineRule="atLeast"/>
        <w:textAlignment w:val="baseline"/>
        <w:rPr>
          <w:ins w:id="257" w:author="Unknown"/>
          <w:rFonts w:eastAsia="Times New Roman" w:cs="Times New Roman"/>
          <w:sz w:val="29"/>
          <w:szCs w:val="29"/>
        </w:rPr>
      </w:pPr>
      <w:ins w:id="258" w:author="Unknown">
        <w:r w:rsidRPr="002C5706">
          <w:rPr>
            <w:rFonts w:eastAsia="Times New Roman" w:cs="Times New Roman"/>
            <w:sz w:val="29"/>
            <w:szCs w:val="29"/>
          </w:rPr>
          <w:t>x = 4 ta có dãy: 4; 16; 37; 58; 89; 145; 42; 20; 4</w:t>
        </w:r>
      </w:ins>
    </w:p>
    <w:p w:rsidR="002C5706" w:rsidRPr="002C5706" w:rsidRDefault="002C5706" w:rsidP="002C5706">
      <w:pPr>
        <w:shd w:val="clear" w:color="auto" w:fill="FFFFFF"/>
        <w:spacing w:after="75" w:line="384" w:lineRule="atLeast"/>
        <w:textAlignment w:val="baseline"/>
        <w:rPr>
          <w:ins w:id="259" w:author="Unknown"/>
          <w:rFonts w:eastAsia="Times New Roman" w:cs="Times New Roman"/>
          <w:sz w:val="29"/>
          <w:szCs w:val="29"/>
        </w:rPr>
      </w:pPr>
      <w:ins w:id="260" w:author="Unknown">
        <w:r w:rsidRPr="002C5706">
          <w:rPr>
            <w:rFonts w:eastAsia="Times New Roman" w:cs="Times New Roman"/>
            <w:sz w:val="29"/>
            <w:szCs w:val="29"/>
          </w:rPr>
          <w:t>Viết chương trình nhập vào từ bàn phím số tự nhiên x và in ra màn hình dãy (Xn)</w:t>
        </w:r>
      </w:ins>
    </w:p>
    <w:p w:rsidR="002C5706" w:rsidRPr="002C5706" w:rsidRDefault="002C5706" w:rsidP="002C5706">
      <w:pPr>
        <w:shd w:val="clear" w:color="auto" w:fill="FFFFFF"/>
        <w:spacing w:after="75" w:line="384" w:lineRule="atLeast"/>
        <w:textAlignment w:val="baseline"/>
        <w:rPr>
          <w:ins w:id="261" w:author="Unknown"/>
          <w:rFonts w:eastAsia="Times New Roman" w:cs="Times New Roman"/>
          <w:sz w:val="29"/>
          <w:szCs w:val="29"/>
        </w:rPr>
      </w:pPr>
      <w:ins w:id="262" w:author="Unknown">
        <w:r w:rsidRPr="002C5706">
          <w:rPr>
            <w:rFonts w:eastAsia="Times New Roman" w:cs="Times New Roman"/>
            <w:sz w:val="29"/>
            <w:szCs w:val="29"/>
          </w:rPr>
          <w:t>Dữ liệu vào: Số tự nhiên x.</w:t>
        </w:r>
      </w:ins>
    </w:p>
    <w:p w:rsidR="002C5706" w:rsidRPr="002C5706" w:rsidRDefault="002C5706" w:rsidP="002C5706">
      <w:pPr>
        <w:shd w:val="clear" w:color="auto" w:fill="FFFFFF"/>
        <w:spacing w:after="75" w:line="384" w:lineRule="atLeast"/>
        <w:textAlignment w:val="baseline"/>
        <w:rPr>
          <w:ins w:id="263" w:author="Unknown"/>
          <w:rFonts w:eastAsia="Times New Roman" w:cs="Times New Roman"/>
          <w:sz w:val="29"/>
          <w:szCs w:val="29"/>
        </w:rPr>
      </w:pPr>
      <w:ins w:id="264" w:author="Unknown">
        <w:r w:rsidRPr="002C5706">
          <w:rPr>
            <w:rFonts w:eastAsia="Times New Roman" w:cs="Times New Roman"/>
            <w:sz w:val="29"/>
            <w:szCs w:val="29"/>
          </w:rPr>
          <w:t>Dữ liệu ra: In ra màn hình dãy (Xn)</w:t>
        </w:r>
      </w:ins>
    </w:p>
    <w:p w:rsidR="002C5706" w:rsidRPr="002C5706" w:rsidRDefault="002C5706" w:rsidP="002C5706">
      <w:pPr>
        <w:shd w:val="clear" w:color="auto" w:fill="FFFFFF"/>
        <w:spacing w:after="0" w:line="384" w:lineRule="atLeast"/>
        <w:textAlignment w:val="baseline"/>
        <w:rPr>
          <w:ins w:id="265" w:author="Unknown"/>
          <w:rFonts w:eastAsia="Times New Roman" w:cs="Times New Roman"/>
          <w:sz w:val="29"/>
          <w:szCs w:val="29"/>
        </w:rPr>
      </w:pPr>
      <w:ins w:id="266" w:author="Unknown">
        <w:r w:rsidRPr="002C5706">
          <w:rPr>
            <w:rFonts w:eastAsia="Times New Roman" w:cs="Times New Roman"/>
            <w:b/>
            <w:bCs/>
            <w:sz w:val="29"/>
          </w:rPr>
          <w:t>Bài 38:</w:t>
        </w:r>
        <w:r w:rsidRPr="002C5706">
          <w:rPr>
            <w:rFonts w:eastAsia="Times New Roman" w:cs="Times New Roman"/>
            <w:sz w:val="29"/>
            <w:szCs w:val="29"/>
          </w:rPr>
          <w:t>  Tạo một dãy gồm n (3 &lt; n &lt; 20) số nguyên nhận các giá trị ngẫu nhiên từ 1 đến 99.  Xuất dãy  và xuất ra vị trí các số nguyên tố của dãy.</w:t>
        </w:r>
      </w:ins>
    </w:p>
    <w:p w:rsidR="002C5706" w:rsidRPr="002C5706" w:rsidRDefault="002C5706" w:rsidP="002C5706">
      <w:pPr>
        <w:shd w:val="clear" w:color="auto" w:fill="FFFFFF"/>
        <w:spacing w:after="75" w:line="384" w:lineRule="atLeast"/>
        <w:textAlignment w:val="baseline"/>
        <w:rPr>
          <w:ins w:id="267" w:author="Unknown"/>
          <w:rFonts w:eastAsia="Times New Roman" w:cs="Times New Roman"/>
          <w:sz w:val="29"/>
          <w:szCs w:val="29"/>
        </w:rPr>
      </w:pPr>
      <w:ins w:id="268" w:author="Unknown">
        <w:r w:rsidRPr="002C5706">
          <w:rPr>
            <w:rFonts w:eastAsia="Times New Roman" w:cs="Times New Roman"/>
            <w:sz w:val="29"/>
            <w:szCs w:val="29"/>
          </w:rPr>
          <w:t>Dữ liệu vào: Số nguyên n có giới hạn theo đề.</w:t>
        </w:r>
      </w:ins>
    </w:p>
    <w:p w:rsidR="002C5706" w:rsidRPr="002C5706" w:rsidRDefault="002C5706" w:rsidP="002C5706">
      <w:pPr>
        <w:shd w:val="clear" w:color="auto" w:fill="FFFFFF"/>
        <w:spacing w:after="75" w:line="384" w:lineRule="atLeast"/>
        <w:textAlignment w:val="baseline"/>
        <w:rPr>
          <w:ins w:id="269" w:author="Unknown"/>
          <w:rFonts w:eastAsia="Times New Roman" w:cs="Times New Roman"/>
          <w:sz w:val="29"/>
          <w:szCs w:val="29"/>
        </w:rPr>
      </w:pPr>
      <w:ins w:id="270" w:author="Unknown">
        <w:r w:rsidRPr="002C5706">
          <w:rPr>
            <w:rFonts w:eastAsia="Times New Roman" w:cs="Times New Roman"/>
            <w:sz w:val="29"/>
            <w:szCs w:val="29"/>
          </w:rPr>
          <w:t>Kết quả ra: Mảng a ngẫu nhiên và vị trí các số nguyên tố trong mảng.</w:t>
        </w:r>
      </w:ins>
    </w:p>
    <w:p w:rsidR="002C5706" w:rsidRPr="002C5706" w:rsidRDefault="002C5706" w:rsidP="002C5706">
      <w:pPr>
        <w:shd w:val="clear" w:color="auto" w:fill="FFFFFF"/>
        <w:spacing w:after="75" w:line="384" w:lineRule="atLeast"/>
        <w:textAlignment w:val="baseline"/>
        <w:rPr>
          <w:ins w:id="271" w:author="Unknown"/>
          <w:rFonts w:eastAsia="Times New Roman" w:cs="Times New Roman"/>
          <w:sz w:val="29"/>
          <w:szCs w:val="29"/>
        </w:rPr>
      </w:pPr>
      <w:ins w:id="272" w:author="Unknown">
        <w:r w:rsidRPr="002C5706">
          <w:rPr>
            <w:rFonts w:eastAsia="Times New Roman" w:cs="Times New Roman"/>
            <w:sz w:val="29"/>
            <w:szCs w:val="29"/>
          </w:rPr>
          <w:t>Ví dụ:</w:t>
        </w:r>
      </w:ins>
    </w:p>
    <w:tbl>
      <w:tblPr>
        <w:tblW w:w="11100" w:type="dxa"/>
        <w:tblCellMar>
          <w:left w:w="0" w:type="dxa"/>
          <w:right w:w="0" w:type="dxa"/>
        </w:tblCellMar>
        <w:tblLook w:val="04A0"/>
      </w:tblPr>
      <w:tblGrid>
        <w:gridCol w:w="2160"/>
        <w:gridCol w:w="8940"/>
      </w:tblGrid>
      <w:tr w:rsidR="002C5706" w:rsidRPr="002C5706" w:rsidTr="002C5706">
        <w:tc>
          <w:tcPr>
            <w:tcW w:w="195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Dữ liệu vào</w:t>
            </w:r>
          </w:p>
        </w:tc>
        <w:tc>
          <w:tcPr>
            <w:tcW w:w="80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Dữ liệu ra</w:t>
            </w:r>
          </w:p>
        </w:tc>
      </w:tr>
      <w:tr w:rsidR="002C5706" w:rsidRPr="002C5706" w:rsidTr="002C5706">
        <w:tc>
          <w:tcPr>
            <w:tcW w:w="195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19</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 </w:t>
            </w:r>
          </w:p>
        </w:tc>
        <w:tc>
          <w:tcPr>
            <w:tcW w:w="80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So phan tu cua mang: 19</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Mang a la:</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74 98 69 94  5 11 11 50 21 61 89 73 14 19 55 31 71 50  1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Vi tri cac so nguyen to co trong a la:  5  6  7 10 11 12 14 16 17</w:t>
            </w:r>
          </w:p>
        </w:tc>
      </w:tr>
    </w:tbl>
    <w:p w:rsidR="002C5706" w:rsidRPr="002C5706" w:rsidRDefault="002C5706" w:rsidP="002C5706">
      <w:pPr>
        <w:shd w:val="clear" w:color="auto" w:fill="FFFFFF"/>
        <w:spacing w:after="75" w:line="384" w:lineRule="atLeast"/>
        <w:textAlignment w:val="baseline"/>
        <w:rPr>
          <w:ins w:id="273" w:author="Unknown"/>
          <w:rFonts w:eastAsia="Times New Roman" w:cs="Times New Roman"/>
          <w:sz w:val="29"/>
          <w:szCs w:val="29"/>
        </w:rPr>
      </w:pPr>
      <w:ins w:id="274" w:author="Unknown">
        <w:r w:rsidRPr="002C5706">
          <w:rPr>
            <w:rFonts w:eastAsia="Times New Roman" w:cs="Times New Roman"/>
            <w:sz w:val="29"/>
            <w:szCs w:val="29"/>
          </w:rPr>
          <w:t>Lưu ý: số 1 không phải là số nguyên tố</w:t>
        </w:r>
      </w:ins>
    </w:p>
    <w:p w:rsidR="002C5706" w:rsidRPr="002C5706" w:rsidRDefault="002C5706" w:rsidP="002C5706">
      <w:pPr>
        <w:shd w:val="clear" w:color="auto" w:fill="FFFFFF"/>
        <w:spacing w:after="0" w:line="384" w:lineRule="atLeast"/>
        <w:textAlignment w:val="baseline"/>
        <w:rPr>
          <w:ins w:id="275" w:author="Unknown"/>
          <w:rFonts w:eastAsia="Times New Roman" w:cs="Times New Roman"/>
          <w:sz w:val="29"/>
          <w:szCs w:val="29"/>
        </w:rPr>
      </w:pPr>
      <w:ins w:id="276" w:author="Unknown">
        <w:r w:rsidRPr="002C5706">
          <w:rPr>
            <w:rFonts w:eastAsia="Times New Roman" w:cs="Times New Roman"/>
            <w:b/>
            <w:bCs/>
            <w:sz w:val="29"/>
          </w:rPr>
          <w:t>Bài 39:</w:t>
        </w:r>
        <w:r w:rsidRPr="002C5706">
          <w:rPr>
            <w:rFonts w:eastAsia="Times New Roman" w:cs="Times New Roman"/>
            <w:sz w:val="29"/>
            <w:szCs w:val="29"/>
          </w:rPr>
          <w:t>  Viết chương trình in ra màn hình các số từ x đến y là số chẵn và chia hết cho 3. với x, y nhập từ bàn phím? Đếm xem có tất cả bao nhiêu số?</w:t>
        </w:r>
      </w:ins>
    </w:p>
    <w:p w:rsidR="002C5706" w:rsidRPr="002C5706" w:rsidRDefault="002C5706" w:rsidP="002C5706">
      <w:pPr>
        <w:shd w:val="clear" w:color="auto" w:fill="FFFFFF"/>
        <w:spacing w:after="75" w:line="384" w:lineRule="atLeast"/>
        <w:textAlignment w:val="baseline"/>
        <w:rPr>
          <w:ins w:id="277" w:author="Unknown"/>
          <w:rFonts w:eastAsia="Times New Roman" w:cs="Times New Roman"/>
          <w:sz w:val="29"/>
          <w:szCs w:val="29"/>
        </w:rPr>
      </w:pPr>
      <w:ins w:id="278" w:author="Unknown">
        <w:r w:rsidRPr="002C5706">
          <w:rPr>
            <w:rFonts w:eastAsia="Times New Roman" w:cs="Times New Roman"/>
            <w:sz w:val="29"/>
            <w:szCs w:val="29"/>
          </w:rPr>
          <w:t>Dữ liệu vào: Số nguyên x và y (x &lt; y).</w:t>
        </w:r>
      </w:ins>
    </w:p>
    <w:p w:rsidR="002C5706" w:rsidRPr="002C5706" w:rsidRDefault="002C5706" w:rsidP="002C5706">
      <w:pPr>
        <w:shd w:val="clear" w:color="auto" w:fill="FFFFFF"/>
        <w:spacing w:after="75" w:line="384" w:lineRule="atLeast"/>
        <w:textAlignment w:val="baseline"/>
        <w:rPr>
          <w:ins w:id="279" w:author="Unknown"/>
          <w:rFonts w:eastAsia="Times New Roman" w:cs="Times New Roman"/>
          <w:sz w:val="29"/>
          <w:szCs w:val="29"/>
        </w:rPr>
      </w:pPr>
      <w:ins w:id="280" w:author="Unknown">
        <w:r w:rsidRPr="002C5706">
          <w:rPr>
            <w:rFonts w:eastAsia="Times New Roman" w:cs="Times New Roman"/>
            <w:sz w:val="29"/>
            <w:szCs w:val="29"/>
          </w:rPr>
          <w:lastRenderedPageBreak/>
          <w:t>Kết quả ra: Các số chẵn chia hết cho 3 trong phạm vi từ x đến y và đếm có bao nhiêu số.</w:t>
        </w:r>
      </w:ins>
    </w:p>
    <w:p w:rsidR="002C5706" w:rsidRPr="002C5706" w:rsidRDefault="002C5706" w:rsidP="002C5706">
      <w:pPr>
        <w:shd w:val="clear" w:color="auto" w:fill="FFFFFF"/>
        <w:spacing w:after="75" w:line="384" w:lineRule="atLeast"/>
        <w:textAlignment w:val="baseline"/>
        <w:rPr>
          <w:ins w:id="281" w:author="Unknown"/>
          <w:rFonts w:eastAsia="Times New Roman" w:cs="Times New Roman"/>
          <w:sz w:val="29"/>
          <w:szCs w:val="29"/>
        </w:rPr>
      </w:pPr>
      <w:ins w:id="282" w:author="Unknown">
        <w:r w:rsidRPr="002C5706">
          <w:rPr>
            <w:rFonts w:eastAsia="Times New Roman" w:cs="Times New Roman"/>
            <w:sz w:val="29"/>
            <w:szCs w:val="29"/>
          </w:rPr>
          <w:t>Ví dụ:</w:t>
        </w:r>
      </w:ins>
    </w:p>
    <w:tbl>
      <w:tblPr>
        <w:tblW w:w="11100" w:type="dxa"/>
        <w:tblCellMar>
          <w:left w:w="0" w:type="dxa"/>
          <w:right w:w="0" w:type="dxa"/>
        </w:tblCellMar>
        <w:tblLook w:val="04A0"/>
      </w:tblPr>
      <w:tblGrid>
        <w:gridCol w:w="5409"/>
        <w:gridCol w:w="5691"/>
      </w:tblGrid>
      <w:tr w:rsidR="002C5706" w:rsidRPr="002C5706" w:rsidTr="002C5706">
        <w:tc>
          <w:tcPr>
            <w:tcW w:w="43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Dữ liệu vào</w:t>
            </w:r>
          </w:p>
        </w:tc>
        <w:tc>
          <w:tcPr>
            <w:tcW w:w="45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Dữ liệu ra</w:t>
            </w:r>
          </w:p>
        </w:tc>
      </w:tr>
      <w:tr w:rsidR="002C5706" w:rsidRPr="002C5706" w:rsidTr="002C5706">
        <w:tc>
          <w:tcPr>
            <w:tcW w:w="432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40</w:t>
            </w:r>
          </w:p>
        </w:tc>
        <w:tc>
          <w:tcPr>
            <w:tcW w:w="454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12  18  24  30  36</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Co tat ca: 6 so</w:t>
            </w:r>
          </w:p>
        </w:tc>
      </w:tr>
    </w:tbl>
    <w:p w:rsidR="002C5706" w:rsidRPr="002C5706" w:rsidRDefault="002C5706" w:rsidP="002C5706">
      <w:pPr>
        <w:shd w:val="clear" w:color="auto" w:fill="FFFFFF"/>
        <w:spacing w:after="0" w:line="384" w:lineRule="atLeast"/>
        <w:textAlignment w:val="baseline"/>
        <w:rPr>
          <w:ins w:id="283" w:author="Unknown"/>
          <w:rFonts w:eastAsia="Times New Roman" w:cs="Times New Roman"/>
          <w:sz w:val="29"/>
          <w:szCs w:val="29"/>
        </w:rPr>
      </w:pPr>
      <w:ins w:id="284" w:author="Unknown">
        <w:r w:rsidRPr="002C5706">
          <w:rPr>
            <w:rFonts w:eastAsia="Times New Roman" w:cs="Times New Roman"/>
            <w:sz w:val="29"/>
            <w:szCs w:val="29"/>
          </w:rPr>
          <w:t>Các bài từ 40 đến 64 sau đây lấy từ </w:t>
        </w:r>
        <w:r w:rsidRPr="002C5706">
          <w:rPr>
            <w:rFonts w:eastAsia="Times New Roman" w:cs="Times New Roman"/>
            <w:sz w:val="29"/>
            <w:szCs w:val="29"/>
          </w:rPr>
          <w:fldChar w:fldCharType="begin"/>
        </w:r>
        <w:r w:rsidRPr="002C5706">
          <w:rPr>
            <w:rFonts w:eastAsia="Times New Roman" w:cs="Times New Roman"/>
            <w:sz w:val="29"/>
            <w:szCs w:val="29"/>
          </w:rPr>
          <w:instrText xml:space="preserve"> HYPERLINK "https://o2.edu.vn/100-de-toan-tin-tin-hoc-nha-truong/" </w:instrText>
        </w:r>
        <w:r w:rsidRPr="002C5706">
          <w:rPr>
            <w:rFonts w:eastAsia="Times New Roman" w:cs="Times New Roman"/>
            <w:sz w:val="29"/>
            <w:szCs w:val="29"/>
          </w:rPr>
          <w:fldChar w:fldCharType="separate"/>
        </w:r>
        <w:r w:rsidRPr="002C5706">
          <w:rPr>
            <w:rFonts w:eastAsia="Times New Roman" w:cs="Times New Roman"/>
            <w:sz w:val="29"/>
          </w:rPr>
          <w:t>100 đề Toán Tin (Tin học &amp;#038; Nhà trường)</w:t>
        </w:r>
        <w:r w:rsidRPr="002C5706">
          <w:rPr>
            <w:rFonts w:eastAsia="Times New Roman" w:cs="Times New Roman"/>
            <w:sz w:val="29"/>
            <w:szCs w:val="29"/>
          </w:rPr>
          <w:fldChar w:fldCharType="end"/>
        </w:r>
      </w:ins>
    </w:p>
    <w:p w:rsidR="002C5706" w:rsidRPr="002C5706" w:rsidRDefault="002C5706" w:rsidP="002C5706">
      <w:pPr>
        <w:shd w:val="clear" w:color="auto" w:fill="FFFFFF"/>
        <w:spacing w:after="0" w:line="384" w:lineRule="atLeast"/>
        <w:textAlignment w:val="baseline"/>
        <w:rPr>
          <w:ins w:id="285" w:author="Unknown"/>
          <w:rFonts w:eastAsia="Times New Roman" w:cs="Times New Roman"/>
          <w:sz w:val="29"/>
          <w:szCs w:val="29"/>
        </w:rPr>
      </w:pPr>
      <w:ins w:id="286" w:author="Unknown">
        <w:r w:rsidRPr="002C5706">
          <w:rPr>
            <w:rFonts w:eastAsia="Times New Roman" w:cs="Times New Roman"/>
            <w:b/>
            <w:bCs/>
            <w:sz w:val="29"/>
          </w:rPr>
          <w:t>Bài 65:</w:t>
        </w:r>
        <w:r w:rsidRPr="002C5706">
          <w:rPr>
            <w:rFonts w:eastAsia="Times New Roman" w:cs="Times New Roman"/>
            <w:sz w:val="29"/>
            <w:szCs w:val="29"/>
          </w:rPr>
          <w:t> Bạn Huy không tập trung tư tưởng trong giờ toán vì vậy thầy giáo cho thêm bài tập về nhà rèn luyện khả năng tập trung tư tưởng và tính cẩn thận chu đáo. Nội dung bài tập là cho n xâu chỉ bao gồm các ký tự la tinh thường và chữ số. Đoạn các ký tự số liên tục tạo thành một số nguyên. Ở mỗi đoạn ký tự số liên tục Huy phải trích ra số lớn nhất có thể, sắp xếp các số nhận được từ các xâu đã cho và đưa ra theo thứ tự không giảm, mỗi số được đưa ra dưới dạng không có các số 0 không có nghĩa.</w:t>
        </w:r>
      </w:ins>
    </w:p>
    <w:p w:rsidR="002C5706" w:rsidRPr="002C5706" w:rsidRDefault="002C5706" w:rsidP="002C5706">
      <w:pPr>
        <w:shd w:val="clear" w:color="auto" w:fill="FFFFFF"/>
        <w:spacing w:after="75" w:line="384" w:lineRule="atLeast"/>
        <w:textAlignment w:val="baseline"/>
        <w:rPr>
          <w:ins w:id="287" w:author="Unknown"/>
          <w:rFonts w:eastAsia="Times New Roman" w:cs="Times New Roman"/>
          <w:sz w:val="29"/>
          <w:szCs w:val="29"/>
        </w:rPr>
      </w:pPr>
      <w:ins w:id="288" w:author="Unknown">
        <w:r w:rsidRPr="002C5706">
          <w:rPr>
            <w:rFonts w:eastAsia="Times New Roman" w:cs="Times New Roman"/>
            <w:sz w:val="29"/>
            <w:szCs w:val="29"/>
          </w:rPr>
          <w:t>Ví dụ, với n = 1 và xâu là 01a2b3456cde478 dãy số cần đưa ra là 1, 2, 478, 3456.</w:t>
        </w:r>
      </w:ins>
    </w:p>
    <w:p w:rsidR="002C5706" w:rsidRPr="002C5706" w:rsidRDefault="002C5706" w:rsidP="002C5706">
      <w:pPr>
        <w:shd w:val="clear" w:color="auto" w:fill="FFFFFF"/>
        <w:spacing w:after="75" w:line="384" w:lineRule="atLeast"/>
        <w:textAlignment w:val="baseline"/>
        <w:rPr>
          <w:ins w:id="289" w:author="Unknown"/>
          <w:rFonts w:eastAsia="Times New Roman" w:cs="Times New Roman"/>
          <w:sz w:val="29"/>
          <w:szCs w:val="29"/>
        </w:rPr>
      </w:pPr>
      <w:ins w:id="290" w:author="Unknown">
        <w:r w:rsidRPr="002C5706">
          <w:rPr>
            <w:rFonts w:eastAsia="Times New Roman" w:cs="Times New Roman"/>
            <w:sz w:val="29"/>
            <w:szCs w:val="29"/>
          </w:rPr>
          <w:t>Yêu cầu: Cho số nguyên n (1 ≤ n ≤ 100) và n xâu, mỗi xâu có độ dài không quá 100. Hãy đưa ra dãy số nhận được đã sắp xếp theo thứ tự không giảm, mỗi số trên một dòng.</w:t>
        </w:r>
      </w:ins>
    </w:p>
    <w:p w:rsidR="002C5706" w:rsidRPr="002C5706" w:rsidRDefault="002C5706" w:rsidP="002C5706">
      <w:pPr>
        <w:shd w:val="clear" w:color="auto" w:fill="FFFFFF"/>
        <w:spacing w:after="75" w:line="384" w:lineRule="atLeast"/>
        <w:textAlignment w:val="baseline"/>
        <w:rPr>
          <w:ins w:id="291" w:author="Unknown"/>
          <w:rFonts w:eastAsia="Times New Roman" w:cs="Times New Roman"/>
          <w:sz w:val="29"/>
          <w:szCs w:val="29"/>
        </w:rPr>
      </w:pPr>
      <w:ins w:id="292" w:author="Unknown">
        <w:r w:rsidRPr="002C5706">
          <w:rPr>
            <w:rFonts w:eastAsia="Times New Roman" w:cs="Times New Roman"/>
            <w:sz w:val="29"/>
            <w:szCs w:val="29"/>
          </w:rPr>
          <w:t>Dữ liệu: Vào từ file văn bản numbers.inp:</w:t>
        </w:r>
      </w:ins>
    </w:p>
    <w:p w:rsidR="002C5706" w:rsidRPr="002C5706" w:rsidRDefault="002C5706" w:rsidP="002C5706">
      <w:pPr>
        <w:shd w:val="clear" w:color="auto" w:fill="FFFFFF"/>
        <w:spacing w:after="75" w:line="384" w:lineRule="atLeast"/>
        <w:textAlignment w:val="baseline"/>
        <w:rPr>
          <w:ins w:id="293" w:author="Unknown"/>
          <w:rFonts w:eastAsia="Times New Roman" w:cs="Times New Roman"/>
          <w:sz w:val="29"/>
          <w:szCs w:val="29"/>
        </w:rPr>
      </w:pPr>
      <w:ins w:id="294" w:author="Unknown">
        <w:r w:rsidRPr="002C5706">
          <w:rPr>
            <w:rFonts w:eastAsia="Times New Roman" w:cs="Times New Roman"/>
            <w:sz w:val="29"/>
            <w:szCs w:val="29"/>
          </w:rPr>
          <w:t>Dòng đầu tiên chứa số nguyên n,</w:t>
        </w:r>
      </w:ins>
    </w:p>
    <w:p w:rsidR="002C5706" w:rsidRPr="002C5706" w:rsidRDefault="002C5706" w:rsidP="002C5706">
      <w:pPr>
        <w:shd w:val="clear" w:color="auto" w:fill="FFFFFF"/>
        <w:spacing w:after="75" w:line="384" w:lineRule="atLeast"/>
        <w:textAlignment w:val="baseline"/>
        <w:rPr>
          <w:ins w:id="295" w:author="Unknown"/>
          <w:rFonts w:eastAsia="Times New Roman" w:cs="Times New Roman"/>
          <w:sz w:val="29"/>
          <w:szCs w:val="29"/>
        </w:rPr>
      </w:pPr>
      <w:ins w:id="296" w:author="Unknown">
        <w:r w:rsidRPr="002C5706">
          <w:rPr>
            <w:rFonts w:eastAsia="Times New Roman" w:cs="Times New Roman"/>
            <w:sz w:val="29"/>
            <w:szCs w:val="29"/>
          </w:rPr>
          <w:t>Mỗi dòng trong n dòng sau chứa một xâu chỉ gồm các ký tự la tinh thường và số.</w:t>
        </w:r>
      </w:ins>
    </w:p>
    <w:p w:rsidR="002C5706" w:rsidRPr="002C5706" w:rsidRDefault="002C5706" w:rsidP="002C5706">
      <w:pPr>
        <w:shd w:val="clear" w:color="auto" w:fill="FFFFFF"/>
        <w:spacing w:after="75" w:line="384" w:lineRule="atLeast"/>
        <w:textAlignment w:val="baseline"/>
        <w:rPr>
          <w:ins w:id="297" w:author="Unknown"/>
          <w:rFonts w:eastAsia="Times New Roman" w:cs="Times New Roman"/>
          <w:sz w:val="29"/>
          <w:szCs w:val="29"/>
        </w:rPr>
      </w:pPr>
      <w:ins w:id="298" w:author="Unknown">
        <w:r w:rsidRPr="002C5706">
          <w:rPr>
            <w:rFonts w:eastAsia="Times New Roman" w:cs="Times New Roman"/>
            <w:sz w:val="29"/>
            <w:szCs w:val="29"/>
          </w:rPr>
          <w:t>Dữ liệu đảm bảo có không quá 500 số được tách ra.</w:t>
        </w:r>
      </w:ins>
    </w:p>
    <w:p w:rsidR="002C5706" w:rsidRPr="002C5706" w:rsidRDefault="002C5706" w:rsidP="002C5706">
      <w:pPr>
        <w:shd w:val="clear" w:color="auto" w:fill="FFFFFF"/>
        <w:spacing w:after="75" w:line="384" w:lineRule="atLeast"/>
        <w:textAlignment w:val="baseline"/>
        <w:rPr>
          <w:ins w:id="299" w:author="Unknown"/>
          <w:rFonts w:eastAsia="Times New Roman" w:cs="Times New Roman"/>
          <w:sz w:val="29"/>
          <w:szCs w:val="29"/>
        </w:rPr>
      </w:pPr>
      <w:ins w:id="300" w:author="Unknown">
        <w:r w:rsidRPr="002C5706">
          <w:rPr>
            <w:rFonts w:eastAsia="Times New Roman" w:cs="Times New Roman"/>
            <w:sz w:val="29"/>
            <w:szCs w:val="29"/>
          </w:rPr>
          <w:t>Kết quả: Đưa ra file văn bản NUMBERS.OUT dãy số nhận được đã sắp xếp theo thứ tự không giảm, mỗi số trên một dòng.</w:t>
        </w:r>
      </w:ins>
    </w:p>
    <w:p w:rsidR="002C5706" w:rsidRPr="002C5706" w:rsidRDefault="002C5706" w:rsidP="002C5706">
      <w:pPr>
        <w:shd w:val="clear" w:color="auto" w:fill="FFFFFF"/>
        <w:spacing w:after="75" w:line="384" w:lineRule="atLeast"/>
        <w:textAlignment w:val="baseline"/>
        <w:rPr>
          <w:ins w:id="301" w:author="Unknown"/>
          <w:rFonts w:eastAsia="Times New Roman" w:cs="Times New Roman"/>
          <w:sz w:val="29"/>
          <w:szCs w:val="29"/>
        </w:rPr>
      </w:pPr>
      <w:ins w:id="302" w:author="Unknown">
        <w:r w:rsidRPr="002C5706">
          <w:rPr>
            <w:rFonts w:eastAsia="Times New Roman" w:cs="Times New Roman"/>
            <w:sz w:val="29"/>
            <w:szCs w:val="29"/>
          </w:rPr>
          <w:t>Ví dụ:</w:t>
        </w:r>
      </w:ins>
    </w:p>
    <w:tbl>
      <w:tblPr>
        <w:tblW w:w="11100" w:type="dxa"/>
        <w:tblCellMar>
          <w:left w:w="0" w:type="dxa"/>
          <w:right w:w="0" w:type="dxa"/>
        </w:tblCellMar>
        <w:tblLook w:val="04A0"/>
      </w:tblPr>
      <w:tblGrid>
        <w:gridCol w:w="4401"/>
        <w:gridCol w:w="2584"/>
        <w:gridCol w:w="4115"/>
      </w:tblGrid>
      <w:tr w:rsidR="002C5706" w:rsidRPr="002C5706" w:rsidTr="002C5706">
        <w:tc>
          <w:tcPr>
            <w:tcW w:w="20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numbers.inp</w:t>
            </w:r>
          </w:p>
        </w:tc>
        <w:tc>
          <w:tcPr>
            <w:tcW w:w="121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193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numbers.out</w:t>
            </w:r>
          </w:p>
        </w:tc>
      </w:tr>
      <w:tr w:rsidR="002C5706" w:rsidRPr="002C5706" w:rsidTr="002C5706">
        <w:tc>
          <w:tcPr>
            <w:tcW w:w="20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4</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43silos0</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zita002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le2sim</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231233</w:t>
            </w:r>
          </w:p>
        </w:tc>
        <w:tc>
          <w:tcPr>
            <w:tcW w:w="121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193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0</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43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231233</w:t>
            </w:r>
          </w:p>
        </w:tc>
      </w:tr>
    </w:tbl>
    <w:p w:rsidR="002C5706" w:rsidRPr="002C5706" w:rsidRDefault="002C5706" w:rsidP="002C5706">
      <w:pPr>
        <w:shd w:val="clear" w:color="auto" w:fill="FFFFFF"/>
        <w:spacing w:after="0" w:line="384" w:lineRule="atLeast"/>
        <w:textAlignment w:val="baseline"/>
        <w:rPr>
          <w:ins w:id="303" w:author="Unknown"/>
          <w:rFonts w:eastAsia="Times New Roman" w:cs="Times New Roman"/>
          <w:sz w:val="29"/>
          <w:szCs w:val="29"/>
        </w:rPr>
      </w:pPr>
      <w:ins w:id="304" w:author="Unknown">
        <w:r w:rsidRPr="002C5706">
          <w:rPr>
            <w:rFonts w:eastAsia="Times New Roman" w:cs="Times New Roman"/>
            <w:b/>
            <w:bCs/>
            <w:sz w:val="29"/>
          </w:rPr>
          <w:lastRenderedPageBreak/>
          <w:t>Bài 66:</w:t>
        </w:r>
        <w:r w:rsidRPr="002C5706">
          <w:rPr>
            <w:rFonts w:eastAsia="Times New Roman" w:cs="Times New Roman"/>
            <w:sz w:val="29"/>
            <w:szCs w:val="29"/>
          </w:rPr>
          <w:t> Hãy viết chương trình đổi tờ giấy bạc có mệnh giá n (Việt Nam đồng) ra ba loại giấy bạc có mệnh giá 500, 200, 100 (Việt Nam đồng) sao cho số tờ gấy bạc phải sử dụng là ít nhất (n được nhập từ bàn phím).</w:t>
        </w:r>
      </w:ins>
    </w:p>
    <w:p w:rsidR="002C5706" w:rsidRPr="002C5706" w:rsidRDefault="002C5706" w:rsidP="002C5706">
      <w:pPr>
        <w:shd w:val="clear" w:color="auto" w:fill="FFFFFF"/>
        <w:spacing w:after="0" w:line="384" w:lineRule="atLeast"/>
        <w:textAlignment w:val="baseline"/>
        <w:rPr>
          <w:ins w:id="305" w:author="Unknown"/>
          <w:rFonts w:eastAsia="Times New Roman" w:cs="Times New Roman"/>
          <w:sz w:val="29"/>
          <w:szCs w:val="29"/>
        </w:rPr>
      </w:pPr>
      <w:ins w:id="306" w:author="Unknown">
        <w:r w:rsidRPr="002C5706">
          <w:rPr>
            <w:rFonts w:eastAsia="Times New Roman" w:cs="Times New Roman"/>
            <w:b/>
            <w:bCs/>
            <w:sz w:val="29"/>
          </w:rPr>
          <w:t>Bài 67:</w:t>
        </w:r>
        <w:r w:rsidRPr="002C5706">
          <w:rPr>
            <w:rFonts w:eastAsia="Times New Roman" w:cs="Times New Roman"/>
            <w:sz w:val="29"/>
            <w:szCs w:val="29"/>
          </w:rPr>
          <w:t> Tuổi của cha hiện nay là b tuổi, tuổi của con là c tuổi (b-c &gt; 0 và b, c là các số nguyên dương). Hãy viết chương trình (với b, c được nhập từ bàn phím) để kiểm tra xem tuổi cha có gấp đôi tuổi con hay không? Nếu đúng thì đưa ra màn hình thông báo “hiện nay tuổi cha gấp đôi tuổi con”; trường hợp ngược lại, hãy tính số năm n (trước đó hoặc sau đó) tuổi cha gấp đôi tuổi con và đưa ra màn hình thông báo “n năm trước đây tuổi cha gấp đôi tuổi con” hay “sau n năm tuổi cha sẽ gấp đôi tuổi con”.</w:t>
        </w:r>
      </w:ins>
    </w:p>
    <w:p w:rsidR="002C5706" w:rsidRPr="002C5706" w:rsidRDefault="002C5706" w:rsidP="002C5706">
      <w:pPr>
        <w:shd w:val="clear" w:color="auto" w:fill="FFFFFF"/>
        <w:spacing w:after="0" w:line="384" w:lineRule="atLeast"/>
        <w:textAlignment w:val="baseline"/>
        <w:rPr>
          <w:ins w:id="307" w:author="Unknown"/>
          <w:rFonts w:eastAsia="Times New Roman" w:cs="Times New Roman"/>
          <w:sz w:val="29"/>
          <w:szCs w:val="29"/>
        </w:rPr>
      </w:pPr>
      <w:ins w:id="308" w:author="Unknown">
        <w:r w:rsidRPr="002C5706">
          <w:rPr>
            <w:rFonts w:eastAsia="Times New Roman" w:cs="Times New Roman"/>
            <w:b/>
            <w:bCs/>
            <w:sz w:val="29"/>
          </w:rPr>
          <w:t>Bài 68:</w:t>
        </w:r>
        <w:r w:rsidRPr="002C5706">
          <w:rPr>
            <w:rFonts w:eastAsia="Times New Roman" w:cs="Times New Roman"/>
            <w:sz w:val="29"/>
            <w:szCs w:val="29"/>
          </w:rPr>
          <w:t> Hàng tháng, các hộ dân sử dụng điện đều nhận được một hóa đơn thanh toán tiền điện. Giá tiền điện phải trả được tính như sau:</w:t>
        </w:r>
      </w:ins>
    </w:p>
    <w:p w:rsidR="002C5706" w:rsidRPr="002C5706" w:rsidRDefault="002C5706" w:rsidP="002C5706">
      <w:pPr>
        <w:numPr>
          <w:ilvl w:val="0"/>
          <w:numId w:val="18"/>
        </w:numPr>
        <w:shd w:val="clear" w:color="auto" w:fill="FFFFFF"/>
        <w:spacing w:after="0" w:line="384" w:lineRule="atLeast"/>
        <w:ind w:left="450"/>
        <w:textAlignment w:val="baseline"/>
        <w:rPr>
          <w:ins w:id="309" w:author="Unknown"/>
          <w:rFonts w:eastAsia="Times New Roman" w:cs="Times New Roman"/>
          <w:sz w:val="29"/>
          <w:szCs w:val="29"/>
        </w:rPr>
      </w:pPr>
      <w:ins w:id="310" w:author="Unknown">
        <w:r w:rsidRPr="002C5706">
          <w:rPr>
            <w:rFonts w:eastAsia="Times New Roman" w:cs="Times New Roman"/>
            <w:sz w:val="29"/>
            <w:szCs w:val="29"/>
          </w:rPr>
          <w:t>100 số đầu tiên, mỗi số phải trả 550 đồng,</w:t>
        </w:r>
      </w:ins>
    </w:p>
    <w:p w:rsidR="002C5706" w:rsidRPr="002C5706" w:rsidRDefault="002C5706" w:rsidP="002C5706">
      <w:pPr>
        <w:numPr>
          <w:ilvl w:val="0"/>
          <w:numId w:val="18"/>
        </w:numPr>
        <w:shd w:val="clear" w:color="auto" w:fill="FFFFFF"/>
        <w:spacing w:after="0" w:line="384" w:lineRule="atLeast"/>
        <w:ind w:left="450"/>
        <w:textAlignment w:val="baseline"/>
        <w:rPr>
          <w:ins w:id="311" w:author="Unknown"/>
          <w:rFonts w:eastAsia="Times New Roman" w:cs="Times New Roman"/>
          <w:sz w:val="29"/>
          <w:szCs w:val="29"/>
        </w:rPr>
      </w:pPr>
      <w:ins w:id="312" w:author="Unknown">
        <w:r w:rsidRPr="002C5706">
          <w:rPr>
            <w:rFonts w:eastAsia="Times New Roman" w:cs="Times New Roman"/>
            <w:sz w:val="29"/>
            <w:szCs w:val="29"/>
          </w:rPr>
          <w:t>Từ số 101 đến số 150, mỗi số phải trả 1100 đồng,</w:t>
        </w:r>
      </w:ins>
    </w:p>
    <w:p w:rsidR="002C5706" w:rsidRPr="002C5706" w:rsidRDefault="002C5706" w:rsidP="002C5706">
      <w:pPr>
        <w:numPr>
          <w:ilvl w:val="0"/>
          <w:numId w:val="18"/>
        </w:numPr>
        <w:shd w:val="clear" w:color="auto" w:fill="FFFFFF"/>
        <w:spacing w:after="0" w:line="384" w:lineRule="atLeast"/>
        <w:ind w:left="450"/>
        <w:textAlignment w:val="baseline"/>
        <w:rPr>
          <w:ins w:id="313" w:author="Unknown"/>
          <w:rFonts w:eastAsia="Times New Roman" w:cs="Times New Roman"/>
          <w:sz w:val="29"/>
          <w:szCs w:val="29"/>
        </w:rPr>
      </w:pPr>
      <w:ins w:id="314" w:author="Unknown">
        <w:r w:rsidRPr="002C5706">
          <w:rPr>
            <w:rFonts w:eastAsia="Times New Roman" w:cs="Times New Roman"/>
            <w:sz w:val="29"/>
            <w:szCs w:val="29"/>
          </w:rPr>
          <w:t>Từ số 151 đến số 200, mỗi số phải trả 1470 đồng,</w:t>
        </w:r>
      </w:ins>
    </w:p>
    <w:p w:rsidR="002C5706" w:rsidRPr="002C5706" w:rsidRDefault="002C5706" w:rsidP="002C5706">
      <w:pPr>
        <w:numPr>
          <w:ilvl w:val="0"/>
          <w:numId w:val="18"/>
        </w:numPr>
        <w:shd w:val="clear" w:color="auto" w:fill="FFFFFF"/>
        <w:spacing w:after="0" w:line="384" w:lineRule="atLeast"/>
        <w:ind w:left="450"/>
        <w:textAlignment w:val="baseline"/>
        <w:rPr>
          <w:ins w:id="315" w:author="Unknown"/>
          <w:rFonts w:eastAsia="Times New Roman" w:cs="Times New Roman"/>
          <w:sz w:val="29"/>
          <w:szCs w:val="29"/>
        </w:rPr>
      </w:pPr>
      <w:ins w:id="316" w:author="Unknown">
        <w:r w:rsidRPr="002C5706">
          <w:rPr>
            <w:rFonts w:eastAsia="Times New Roman" w:cs="Times New Roman"/>
            <w:sz w:val="29"/>
            <w:szCs w:val="29"/>
          </w:rPr>
          <w:t>Từ số 201 trở đi, mỗi số phải trả 1600 đồng.</w:t>
        </w:r>
      </w:ins>
    </w:p>
    <w:p w:rsidR="002C5706" w:rsidRPr="002C5706" w:rsidRDefault="002C5706" w:rsidP="002C5706">
      <w:pPr>
        <w:shd w:val="clear" w:color="auto" w:fill="FFFFFF"/>
        <w:spacing w:after="75" w:line="384" w:lineRule="atLeast"/>
        <w:textAlignment w:val="baseline"/>
        <w:rPr>
          <w:ins w:id="317" w:author="Unknown"/>
          <w:rFonts w:eastAsia="Times New Roman" w:cs="Times New Roman"/>
          <w:sz w:val="29"/>
          <w:szCs w:val="29"/>
        </w:rPr>
      </w:pPr>
      <w:ins w:id="318" w:author="Unknown">
        <w:r w:rsidRPr="002C5706">
          <w:rPr>
            <w:rFonts w:eastAsia="Times New Roman" w:cs="Times New Roman"/>
            <w:sz w:val="29"/>
            <w:szCs w:val="29"/>
          </w:rPr>
          <w:t>Số tiền điện mà mỗi hộ dân phải trả ở hóa đơn là tổng số tiền điện mà người đó đã sử dụng với 10% thuế VAT.     Hãy viết chương trình tính số tiền điện mà người tiêu dùng phải trả trong tháng với a là số KW điện mà người tiêu dùng đã sử dụng và được nhập từ bàn phím.</w:t>
        </w:r>
      </w:ins>
    </w:p>
    <w:p w:rsidR="002C5706" w:rsidRPr="002C5706" w:rsidRDefault="002C5706" w:rsidP="002C5706">
      <w:pPr>
        <w:shd w:val="clear" w:color="auto" w:fill="FFFFFF"/>
        <w:spacing w:after="0" w:line="384" w:lineRule="atLeast"/>
        <w:textAlignment w:val="baseline"/>
        <w:rPr>
          <w:ins w:id="319" w:author="Unknown"/>
          <w:rFonts w:eastAsia="Times New Roman" w:cs="Times New Roman"/>
          <w:sz w:val="29"/>
          <w:szCs w:val="29"/>
        </w:rPr>
      </w:pPr>
      <w:ins w:id="320" w:author="Unknown">
        <w:r w:rsidRPr="002C5706">
          <w:rPr>
            <w:rFonts w:eastAsia="Times New Roman" w:cs="Times New Roman"/>
            <w:b/>
            <w:bCs/>
            <w:sz w:val="29"/>
          </w:rPr>
          <w:t>Bài 69:</w:t>
        </w:r>
        <w:r w:rsidRPr="002C5706">
          <w:rPr>
            <w:rFonts w:eastAsia="Times New Roman" w:cs="Times New Roman"/>
            <w:sz w:val="29"/>
            <w:szCs w:val="29"/>
          </w:rPr>
          <w:t> Nhập vào số tự nhiên n (0 &lt; n &lt; 10) và hai mảng số nguyên A, B có n phần tử đại diện cho hai tập hợp theo yêu cầu không có hai phần tử trùng nhau trong cùng một tập hợp. (Do đó, trong quá trình nhập nếu phần tử vừa nhập vào đã có trong mảng thì không bổ sung vào mảng). In ra màn hình tập hợp A, tập hợp B và các phần tử là giao của hai tập hợp A và B.</w:t>
        </w:r>
      </w:ins>
    </w:p>
    <w:p w:rsidR="002C5706" w:rsidRPr="002C5706" w:rsidRDefault="002C5706" w:rsidP="002C5706">
      <w:pPr>
        <w:shd w:val="clear" w:color="auto" w:fill="FFFFFF"/>
        <w:spacing w:after="0" w:line="384" w:lineRule="atLeast"/>
        <w:textAlignment w:val="baseline"/>
        <w:rPr>
          <w:ins w:id="321" w:author="Unknown"/>
          <w:rFonts w:eastAsia="Times New Roman" w:cs="Times New Roman"/>
          <w:sz w:val="29"/>
          <w:szCs w:val="29"/>
        </w:rPr>
      </w:pPr>
      <w:ins w:id="322" w:author="Unknown">
        <w:r w:rsidRPr="002C5706">
          <w:rPr>
            <w:rFonts w:eastAsia="Times New Roman" w:cs="Times New Roman"/>
            <w:b/>
            <w:bCs/>
            <w:sz w:val="29"/>
          </w:rPr>
          <w:t>Bài 70:</w:t>
        </w:r>
      </w:ins>
    </w:p>
    <w:p w:rsidR="002C5706" w:rsidRPr="002C5706" w:rsidRDefault="002C5706" w:rsidP="002C5706">
      <w:pPr>
        <w:numPr>
          <w:ilvl w:val="0"/>
          <w:numId w:val="19"/>
        </w:numPr>
        <w:shd w:val="clear" w:color="auto" w:fill="FFFFFF"/>
        <w:spacing w:after="0" w:line="384" w:lineRule="atLeast"/>
        <w:ind w:left="450"/>
        <w:textAlignment w:val="baseline"/>
        <w:rPr>
          <w:ins w:id="323" w:author="Unknown"/>
          <w:rFonts w:eastAsia="Times New Roman" w:cs="Times New Roman"/>
          <w:sz w:val="29"/>
          <w:szCs w:val="29"/>
        </w:rPr>
      </w:pPr>
      <w:ins w:id="324" w:author="Unknown">
        <w:r w:rsidRPr="002C5706">
          <w:rPr>
            <w:rFonts w:eastAsia="Times New Roman" w:cs="Times New Roman"/>
            <w:sz w:val="29"/>
            <w:szCs w:val="29"/>
          </w:rPr>
          <w:t>Nhập một dãy số nguyên có n phần tử (0&lt; n &lt;= 100)</w:t>
        </w:r>
      </w:ins>
    </w:p>
    <w:p w:rsidR="002C5706" w:rsidRPr="002C5706" w:rsidRDefault="002C5706" w:rsidP="002C5706">
      <w:pPr>
        <w:numPr>
          <w:ilvl w:val="0"/>
          <w:numId w:val="19"/>
        </w:numPr>
        <w:shd w:val="clear" w:color="auto" w:fill="FFFFFF"/>
        <w:spacing w:after="0" w:line="384" w:lineRule="atLeast"/>
        <w:ind w:left="450"/>
        <w:textAlignment w:val="baseline"/>
        <w:rPr>
          <w:ins w:id="325" w:author="Unknown"/>
          <w:rFonts w:eastAsia="Times New Roman" w:cs="Times New Roman"/>
          <w:sz w:val="29"/>
          <w:szCs w:val="29"/>
        </w:rPr>
      </w:pPr>
      <w:ins w:id="326" w:author="Unknown">
        <w:r w:rsidRPr="002C5706">
          <w:rPr>
            <w:rFonts w:eastAsia="Times New Roman" w:cs="Times New Roman"/>
            <w:sz w:val="29"/>
            <w:szCs w:val="29"/>
          </w:rPr>
          <w:t>Sắp xếp dãy vừa nhập theo thứ tự tăng dần, in ra màn hình dãy đã sắp thứ tự</w:t>
        </w:r>
      </w:ins>
    </w:p>
    <w:p w:rsidR="002C5706" w:rsidRPr="002C5706" w:rsidRDefault="002C5706" w:rsidP="002C5706">
      <w:pPr>
        <w:numPr>
          <w:ilvl w:val="0"/>
          <w:numId w:val="19"/>
        </w:numPr>
        <w:shd w:val="clear" w:color="auto" w:fill="FFFFFF"/>
        <w:spacing w:after="0" w:line="384" w:lineRule="atLeast"/>
        <w:ind w:left="450"/>
        <w:textAlignment w:val="baseline"/>
        <w:rPr>
          <w:ins w:id="327" w:author="Unknown"/>
          <w:rFonts w:eastAsia="Times New Roman" w:cs="Times New Roman"/>
          <w:sz w:val="29"/>
          <w:szCs w:val="29"/>
        </w:rPr>
      </w:pPr>
      <w:ins w:id="328" w:author="Unknown">
        <w:r w:rsidRPr="002C5706">
          <w:rPr>
            <w:rFonts w:eastAsia="Times New Roman" w:cs="Times New Roman"/>
            <w:sz w:val="29"/>
            <w:szCs w:val="29"/>
          </w:rPr>
          <w:t>Tìm trên dãy đã sắp xếp có phần tử x hay không, với x được nhập từ bàn phím.</w:t>
        </w:r>
      </w:ins>
    </w:p>
    <w:p w:rsidR="002C5706" w:rsidRPr="002C5706" w:rsidRDefault="002C5706" w:rsidP="002C5706">
      <w:pPr>
        <w:shd w:val="clear" w:color="auto" w:fill="FFFFFF"/>
        <w:spacing w:after="0" w:line="384" w:lineRule="atLeast"/>
        <w:textAlignment w:val="baseline"/>
        <w:rPr>
          <w:ins w:id="329" w:author="Unknown"/>
          <w:rFonts w:eastAsia="Times New Roman" w:cs="Times New Roman"/>
          <w:sz w:val="29"/>
          <w:szCs w:val="29"/>
        </w:rPr>
      </w:pPr>
      <w:ins w:id="330" w:author="Unknown">
        <w:r w:rsidRPr="002C5706">
          <w:rPr>
            <w:rFonts w:eastAsia="Times New Roman" w:cs="Times New Roman"/>
            <w:b/>
            <w:bCs/>
            <w:sz w:val="29"/>
          </w:rPr>
          <w:t>Bài 71: </w:t>
        </w:r>
        <w:r w:rsidRPr="002C5706">
          <w:rPr>
            <w:rFonts w:eastAsia="Times New Roman" w:cs="Times New Roman"/>
            <w:sz w:val="29"/>
            <w:szCs w:val="29"/>
          </w:rPr>
          <w:t>Cho đa thức bậc n:</w:t>
        </w:r>
      </w:ins>
    </w:p>
    <w:p w:rsidR="002C5706" w:rsidRPr="002C5706" w:rsidRDefault="002C5706" w:rsidP="002C5706">
      <w:pPr>
        <w:shd w:val="clear" w:color="auto" w:fill="FFFFFF"/>
        <w:spacing w:after="0" w:line="384" w:lineRule="atLeast"/>
        <w:textAlignment w:val="baseline"/>
        <w:rPr>
          <w:ins w:id="331" w:author="Unknown"/>
          <w:rFonts w:eastAsia="Times New Roman" w:cs="Times New Roman"/>
          <w:sz w:val="29"/>
          <w:szCs w:val="29"/>
        </w:rPr>
      </w:pPr>
      <w:ins w:id="332" w:author="Unknown">
        <w:r w:rsidRPr="002C5706">
          <w:rPr>
            <w:rFonts w:eastAsia="Times New Roman" w:cs="Times New Roman"/>
            <w:sz w:val="29"/>
            <w:szCs w:val="29"/>
          </w:rPr>
          <w:t>A = a</w:t>
        </w:r>
        <w:r w:rsidRPr="002C5706">
          <w:rPr>
            <w:rFonts w:eastAsia="Times New Roman" w:cs="Times New Roman"/>
            <w:sz w:val="18"/>
            <w:szCs w:val="18"/>
            <w:bdr w:val="none" w:sz="0" w:space="0" w:color="auto" w:frame="1"/>
            <w:vertAlign w:val="subscript"/>
          </w:rPr>
          <w:t>n</w:t>
        </w:r>
        <w:r w:rsidRPr="002C5706">
          <w:rPr>
            <w:rFonts w:eastAsia="Times New Roman" w:cs="Times New Roman"/>
            <w:sz w:val="29"/>
            <w:szCs w:val="29"/>
          </w:rPr>
          <w:t>x</w:t>
        </w:r>
        <w:r w:rsidRPr="002C5706">
          <w:rPr>
            <w:rFonts w:eastAsia="Times New Roman" w:cs="Times New Roman"/>
            <w:sz w:val="18"/>
            <w:szCs w:val="18"/>
            <w:bdr w:val="none" w:sz="0" w:space="0" w:color="auto" w:frame="1"/>
            <w:vertAlign w:val="superscript"/>
          </w:rPr>
          <w:t>n</w:t>
        </w:r>
        <w:r w:rsidRPr="002C5706">
          <w:rPr>
            <w:rFonts w:eastAsia="Times New Roman" w:cs="Times New Roman"/>
            <w:sz w:val="29"/>
            <w:szCs w:val="29"/>
          </w:rPr>
          <w:t> + a</w:t>
        </w:r>
        <w:r w:rsidRPr="002C5706">
          <w:rPr>
            <w:rFonts w:eastAsia="Times New Roman" w:cs="Times New Roman"/>
            <w:sz w:val="18"/>
            <w:szCs w:val="18"/>
            <w:bdr w:val="none" w:sz="0" w:space="0" w:color="auto" w:frame="1"/>
            <w:vertAlign w:val="subscript"/>
          </w:rPr>
          <w:t>n-1</w:t>
        </w:r>
        <w:r w:rsidRPr="002C5706">
          <w:rPr>
            <w:rFonts w:eastAsia="Times New Roman" w:cs="Times New Roman"/>
            <w:sz w:val="29"/>
            <w:szCs w:val="29"/>
          </w:rPr>
          <w:t>x</w:t>
        </w:r>
        <w:r w:rsidRPr="002C5706">
          <w:rPr>
            <w:rFonts w:eastAsia="Times New Roman" w:cs="Times New Roman"/>
            <w:sz w:val="18"/>
            <w:szCs w:val="18"/>
            <w:bdr w:val="none" w:sz="0" w:space="0" w:color="auto" w:frame="1"/>
            <w:vertAlign w:val="superscript"/>
          </w:rPr>
          <w:t>n-1</w:t>
        </w:r>
        <w:r w:rsidRPr="002C5706">
          <w:rPr>
            <w:rFonts w:eastAsia="Times New Roman" w:cs="Times New Roman"/>
            <w:sz w:val="29"/>
            <w:szCs w:val="29"/>
          </w:rPr>
          <w:t>+…+ a</w:t>
        </w:r>
        <w:r w:rsidRPr="002C5706">
          <w:rPr>
            <w:rFonts w:eastAsia="Times New Roman" w:cs="Times New Roman"/>
            <w:sz w:val="18"/>
            <w:szCs w:val="18"/>
            <w:bdr w:val="none" w:sz="0" w:space="0" w:color="auto" w:frame="1"/>
            <w:vertAlign w:val="subscript"/>
          </w:rPr>
          <w:t>1</w:t>
        </w:r>
        <w:r w:rsidRPr="002C5706">
          <w:rPr>
            <w:rFonts w:eastAsia="Times New Roman" w:cs="Times New Roman"/>
            <w:sz w:val="29"/>
            <w:szCs w:val="29"/>
          </w:rPr>
          <w:t>x + a</w:t>
        </w:r>
        <w:r w:rsidRPr="002C5706">
          <w:rPr>
            <w:rFonts w:eastAsia="Times New Roman" w:cs="Times New Roman"/>
            <w:sz w:val="18"/>
            <w:szCs w:val="18"/>
            <w:bdr w:val="none" w:sz="0" w:space="0" w:color="auto" w:frame="1"/>
            <w:vertAlign w:val="subscript"/>
          </w:rPr>
          <w:t>0</w:t>
        </w:r>
      </w:ins>
    </w:p>
    <w:p w:rsidR="002C5706" w:rsidRPr="002C5706" w:rsidRDefault="002C5706" w:rsidP="002C5706">
      <w:pPr>
        <w:shd w:val="clear" w:color="auto" w:fill="FFFFFF"/>
        <w:spacing w:after="0" w:line="384" w:lineRule="atLeast"/>
        <w:textAlignment w:val="baseline"/>
        <w:rPr>
          <w:ins w:id="333" w:author="Unknown"/>
          <w:rFonts w:eastAsia="Times New Roman" w:cs="Times New Roman"/>
          <w:sz w:val="29"/>
          <w:szCs w:val="29"/>
        </w:rPr>
      </w:pPr>
      <w:ins w:id="334" w:author="Unknown">
        <w:r w:rsidRPr="002C5706">
          <w:rPr>
            <w:rFonts w:eastAsia="Times New Roman" w:cs="Times New Roman"/>
            <w:sz w:val="29"/>
            <w:szCs w:val="29"/>
          </w:rPr>
          <w:t>Trong đó a</w:t>
        </w:r>
        <w:r w:rsidRPr="002C5706">
          <w:rPr>
            <w:rFonts w:eastAsia="Times New Roman" w:cs="Times New Roman"/>
            <w:sz w:val="18"/>
            <w:szCs w:val="18"/>
            <w:bdr w:val="none" w:sz="0" w:space="0" w:color="auto" w:frame="1"/>
            <w:vertAlign w:val="subscript"/>
          </w:rPr>
          <w:t>n</w:t>
        </w:r>
        <w:r w:rsidRPr="002C5706">
          <w:rPr>
            <w:rFonts w:eastAsia="Times New Roman" w:cs="Times New Roman"/>
            <w:sz w:val="29"/>
            <w:szCs w:val="29"/>
          </w:rPr>
          <w:t>, a</w:t>
        </w:r>
        <w:r w:rsidRPr="002C5706">
          <w:rPr>
            <w:rFonts w:eastAsia="Times New Roman" w:cs="Times New Roman"/>
            <w:sz w:val="18"/>
            <w:szCs w:val="18"/>
            <w:bdr w:val="none" w:sz="0" w:space="0" w:color="auto" w:frame="1"/>
            <w:vertAlign w:val="subscript"/>
          </w:rPr>
          <w:t>n-1</w:t>
        </w:r>
        <w:r w:rsidRPr="002C5706">
          <w:rPr>
            <w:rFonts w:eastAsia="Times New Roman" w:cs="Times New Roman"/>
            <w:sz w:val="29"/>
            <w:szCs w:val="29"/>
          </w:rPr>
          <w:t>,…a</w:t>
        </w:r>
        <w:r w:rsidRPr="002C5706">
          <w:rPr>
            <w:rFonts w:eastAsia="Times New Roman" w:cs="Times New Roman"/>
            <w:sz w:val="18"/>
            <w:szCs w:val="18"/>
            <w:bdr w:val="none" w:sz="0" w:space="0" w:color="auto" w:frame="1"/>
            <w:vertAlign w:val="subscript"/>
          </w:rPr>
          <w:t>1</w:t>
        </w:r>
        <w:r w:rsidRPr="002C5706">
          <w:rPr>
            <w:rFonts w:eastAsia="Times New Roman" w:cs="Times New Roman"/>
            <w:sz w:val="29"/>
            <w:szCs w:val="29"/>
          </w:rPr>
          <w:t>,a</w:t>
        </w:r>
        <w:r w:rsidRPr="002C5706">
          <w:rPr>
            <w:rFonts w:eastAsia="Times New Roman" w:cs="Times New Roman"/>
            <w:sz w:val="18"/>
            <w:szCs w:val="18"/>
            <w:bdr w:val="none" w:sz="0" w:space="0" w:color="auto" w:frame="1"/>
            <w:vertAlign w:val="subscript"/>
          </w:rPr>
          <w:t>0</w:t>
        </w:r>
        <w:r w:rsidRPr="002C5706">
          <w:rPr>
            <w:rFonts w:eastAsia="Times New Roman" w:cs="Times New Roman"/>
            <w:sz w:val="29"/>
            <w:szCs w:val="29"/>
          </w:rPr>
          <w:t> là các hệ số nguyên có giá trị tuyệt đối không quá 100.</w:t>
        </w:r>
      </w:ins>
    </w:p>
    <w:p w:rsidR="002C5706" w:rsidRPr="002C5706" w:rsidRDefault="002C5706" w:rsidP="002C5706">
      <w:pPr>
        <w:shd w:val="clear" w:color="auto" w:fill="FFFFFF"/>
        <w:spacing w:after="0" w:line="384" w:lineRule="atLeast"/>
        <w:textAlignment w:val="baseline"/>
        <w:rPr>
          <w:ins w:id="335" w:author="Unknown"/>
          <w:rFonts w:eastAsia="Times New Roman" w:cs="Times New Roman"/>
          <w:sz w:val="29"/>
          <w:szCs w:val="29"/>
        </w:rPr>
      </w:pPr>
      <w:ins w:id="336" w:author="Unknown">
        <w:r w:rsidRPr="002C5706">
          <w:rPr>
            <w:rFonts w:eastAsia="Times New Roman" w:cs="Times New Roman"/>
            <w:sz w:val="29"/>
            <w:szCs w:val="29"/>
          </w:rPr>
          <w:t>Biết rằng phương trình A = 0 nếu có nghiệm nguyên thì nghiệm nguyên đó chỉ có thể là ước số của hệ số a</w:t>
        </w:r>
        <w:r w:rsidRPr="002C5706">
          <w:rPr>
            <w:rFonts w:eastAsia="Times New Roman" w:cs="Times New Roman"/>
            <w:sz w:val="18"/>
            <w:szCs w:val="18"/>
            <w:bdr w:val="none" w:sz="0" w:space="0" w:color="auto" w:frame="1"/>
            <w:vertAlign w:val="subscript"/>
          </w:rPr>
          <w:t>0</w:t>
        </w:r>
        <w:r w:rsidRPr="002C5706">
          <w:rPr>
            <w:rFonts w:eastAsia="Times New Roman" w:cs="Times New Roman"/>
            <w:sz w:val="29"/>
            <w:szCs w:val="29"/>
          </w:rPr>
          <w:t>.</w:t>
        </w:r>
      </w:ins>
    </w:p>
    <w:p w:rsidR="002C5706" w:rsidRPr="002C5706" w:rsidRDefault="002C5706" w:rsidP="002C5706">
      <w:pPr>
        <w:shd w:val="clear" w:color="auto" w:fill="FFFFFF"/>
        <w:spacing w:after="75" w:line="384" w:lineRule="atLeast"/>
        <w:textAlignment w:val="baseline"/>
        <w:rPr>
          <w:ins w:id="337" w:author="Unknown"/>
          <w:rFonts w:eastAsia="Times New Roman" w:cs="Times New Roman"/>
          <w:sz w:val="29"/>
          <w:szCs w:val="29"/>
        </w:rPr>
      </w:pPr>
      <w:ins w:id="338" w:author="Unknown">
        <w:r w:rsidRPr="002C5706">
          <w:rPr>
            <w:rFonts w:eastAsia="Times New Roman" w:cs="Times New Roman"/>
            <w:sz w:val="29"/>
            <w:szCs w:val="29"/>
          </w:rPr>
          <w:lastRenderedPageBreak/>
          <w:t>Yêu cầu: Hãy tìm tất cả các nghiệm nguyên (nếu có) của phương trình A = 0.</w:t>
        </w:r>
      </w:ins>
    </w:p>
    <w:p w:rsidR="002C5706" w:rsidRPr="002C5706" w:rsidRDefault="002C5706" w:rsidP="002C5706">
      <w:pPr>
        <w:shd w:val="clear" w:color="auto" w:fill="FFFFFF"/>
        <w:spacing w:after="0" w:line="384" w:lineRule="atLeast"/>
        <w:textAlignment w:val="baseline"/>
        <w:rPr>
          <w:ins w:id="339" w:author="Unknown"/>
          <w:rFonts w:eastAsia="Times New Roman" w:cs="Times New Roman"/>
          <w:sz w:val="29"/>
          <w:szCs w:val="29"/>
        </w:rPr>
      </w:pPr>
      <w:ins w:id="340" w:author="Unknown">
        <w:r w:rsidRPr="002C5706">
          <w:rPr>
            <w:rFonts w:eastAsia="Times New Roman" w:cs="Times New Roman"/>
            <w:b/>
            <w:bCs/>
            <w:sz w:val="29"/>
          </w:rPr>
          <w:t>Bài 72:</w:t>
        </w:r>
        <w:r w:rsidRPr="002C5706">
          <w:rPr>
            <w:rFonts w:eastAsia="Times New Roman" w:cs="Times New Roman"/>
            <w:sz w:val="29"/>
            <w:szCs w:val="29"/>
          </w:rPr>
          <w:t> Kỳ thi học sinh giỏi năm học 2008-2009 của tỉnh Bà Rịa-Vũng Tàu có 8 đội tuyển dự thi đến từ các huyện (TX, TP), số thứ tự các huyện được đánh số lần lượt từ 1 đến 8 là Vũng Tàu, Bà Rịa, Tân Thành, Châu Đức, Xuyên Mộc, Đất Đỏ, Long Điền, Côn Đảo. Mỗi thí sinh dự thi có một số báo danh duy nhất (là một số nguyên dương), mỗi đội tuyển của huyện tối đa 90 thí sinh. Sau khi thi xong Sở Giáo dục- Đào tạo tổ chức cho các thí sinh  giao lưu với nhau, Ban tổ chức sắp xếp các thí sinh đứng thành một vòng tròn, để tạo điều kiện cho các thí sinh trong tỉnh được giao lưu với nhau Ban tổ chức yêu cầu các thí sinh cùng huyện không đứng gần nhau, các thí sinh thuộc 2 huyện có số thứ tự liền kề cũng không được đứng gần nhau.</w:t>
        </w:r>
      </w:ins>
    </w:p>
    <w:p w:rsidR="002C5706" w:rsidRPr="002C5706" w:rsidRDefault="002C5706" w:rsidP="002C5706">
      <w:pPr>
        <w:shd w:val="clear" w:color="auto" w:fill="FFFFFF"/>
        <w:spacing w:after="75" w:line="384" w:lineRule="atLeast"/>
        <w:textAlignment w:val="baseline"/>
        <w:rPr>
          <w:ins w:id="341" w:author="Unknown"/>
          <w:rFonts w:eastAsia="Times New Roman" w:cs="Times New Roman"/>
          <w:sz w:val="29"/>
          <w:szCs w:val="29"/>
        </w:rPr>
      </w:pPr>
      <w:ins w:id="342" w:author="Unknown">
        <w:r w:rsidRPr="002C5706">
          <w:rPr>
            <w:rFonts w:eastAsia="Times New Roman" w:cs="Times New Roman"/>
            <w:sz w:val="29"/>
            <w:szCs w:val="29"/>
          </w:rPr>
          <w:t>Yêu cầu: Hãy giúp Ban tổ chức chỉ ra một cách xếp thỏa mãn yêu cầu trên</w:t>
        </w:r>
      </w:ins>
    </w:p>
    <w:p w:rsidR="002C5706" w:rsidRPr="002C5706" w:rsidRDefault="002C5706" w:rsidP="002C5706">
      <w:pPr>
        <w:shd w:val="clear" w:color="auto" w:fill="FFFFFF"/>
        <w:spacing w:after="75" w:line="384" w:lineRule="atLeast"/>
        <w:textAlignment w:val="baseline"/>
        <w:rPr>
          <w:ins w:id="343" w:author="Unknown"/>
          <w:rFonts w:eastAsia="Times New Roman" w:cs="Times New Roman"/>
          <w:sz w:val="29"/>
          <w:szCs w:val="29"/>
        </w:rPr>
      </w:pPr>
      <w:ins w:id="344" w:author="Unknown">
        <w:r w:rsidRPr="002C5706">
          <w:rPr>
            <w:rFonts w:eastAsia="Times New Roman" w:cs="Times New Roman"/>
            <w:sz w:val="29"/>
            <w:szCs w:val="29"/>
          </w:rPr>
          <w:t>Dữ liệu vào: file ‘pupil.inp’</w:t>
        </w:r>
      </w:ins>
    </w:p>
    <w:p w:rsidR="002C5706" w:rsidRPr="002C5706" w:rsidRDefault="002C5706" w:rsidP="002C5706">
      <w:pPr>
        <w:shd w:val="clear" w:color="auto" w:fill="FFFFFF"/>
        <w:spacing w:after="75" w:line="384" w:lineRule="atLeast"/>
        <w:textAlignment w:val="baseline"/>
        <w:rPr>
          <w:ins w:id="345" w:author="Unknown"/>
          <w:rFonts w:eastAsia="Times New Roman" w:cs="Times New Roman"/>
          <w:sz w:val="29"/>
          <w:szCs w:val="29"/>
        </w:rPr>
      </w:pPr>
      <w:ins w:id="346" w:author="Unknown">
        <w:r w:rsidRPr="002C5706">
          <w:rPr>
            <w:rFonts w:eastAsia="Times New Roman" w:cs="Times New Roman"/>
            <w:sz w:val="29"/>
            <w:szCs w:val="29"/>
          </w:rPr>
          <w:t>Gồm có 8 dòng, dòng thứ i chứa các số báo danh của các thí sinh huyện thứ i, các số báo danh cách nhau ít nhất một dấu cách.</w:t>
        </w:r>
      </w:ins>
    </w:p>
    <w:p w:rsidR="002C5706" w:rsidRPr="002C5706" w:rsidRDefault="002C5706" w:rsidP="002C5706">
      <w:pPr>
        <w:shd w:val="clear" w:color="auto" w:fill="FFFFFF"/>
        <w:spacing w:after="75" w:line="384" w:lineRule="atLeast"/>
        <w:textAlignment w:val="baseline"/>
        <w:rPr>
          <w:ins w:id="347" w:author="Unknown"/>
          <w:rFonts w:eastAsia="Times New Roman" w:cs="Times New Roman"/>
          <w:sz w:val="29"/>
          <w:szCs w:val="29"/>
        </w:rPr>
      </w:pPr>
      <w:ins w:id="348" w:author="Unknown">
        <w:r w:rsidRPr="002C5706">
          <w:rPr>
            <w:rFonts w:eastAsia="Times New Roman" w:cs="Times New Roman"/>
            <w:sz w:val="29"/>
            <w:szCs w:val="29"/>
          </w:rPr>
          <w:t>Dữ liệu ra: file ‘pupil.out’</w:t>
        </w:r>
      </w:ins>
    </w:p>
    <w:p w:rsidR="002C5706" w:rsidRPr="002C5706" w:rsidRDefault="002C5706" w:rsidP="002C5706">
      <w:pPr>
        <w:shd w:val="clear" w:color="auto" w:fill="FFFFFF"/>
        <w:spacing w:after="75" w:line="384" w:lineRule="atLeast"/>
        <w:textAlignment w:val="baseline"/>
        <w:rPr>
          <w:ins w:id="349" w:author="Unknown"/>
          <w:rFonts w:eastAsia="Times New Roman" w:cs="Times New Roman"/>
          <w:sz w:val="29"/>
          <w:szCs w:val="29"/>
        </w:rPr>
      </w:pPr>
      <w:ins w:id="350" w:author="Unknown">
        <w:r w:rsidRPr="002C5706">
          <w:rPr>
            <w:rFonts w:eastAsia="Times New Roman" w:cs="Times New Roman"/>
            <w:sz w:val="29"/>
            <w:szCs w:val="29"/>
          </w:rPr>
          <w:t>(Mô tả cách xếp n thí sinh theo yêu cầu trên một vòng tròn, ta có thể mô tả trên một đường thẳng, trong đó thí sinh đầu và thí sinh cuối đứng gần nhau trên vòng tròn)</w:t>
        </w:r>
      </w:ins>
    </w:p>
    <w:p w:rsidR="002C5706" w:rsidRPr="002C5706" w:rsidRDefault="002C5706" w:rsidP="002C5706">
      <w:pPr>
        <w:shd w:val="clear" w:color="auto" w:fill="FFFFFF"/>
        <w:spacing w:after="75" w:line="384" w:lineRule="atLeast"/>
        <w:textAlignment w:val="baseline"/>
        <w:rPr>
          <w:ins w:id="351" w:author="Unknown"/>
          <w:rFonts w:eastAsia="Times New Roman" w:cs="Times New Roman"/>
          <w:sz w:val="29"/>
          <w:szCs w:val="29"/>
        </w:rPr>
      </w:pPr>
      <w:ins w:id="352" w:author="Unknown">
        <w:r w:rsidRPr="002C5706">
          <w:rPr>
            <w:rFonts w:eastAsia="Times New Roman" w:cs="Times New Roman"/>
            <w:sz w:val="29"/>
            <w:szCs w:val="29"/>
          </w:rPr>
          <w:t>Gồm n dòng (n là tổng số thí sinh), mỗi dòng là số báo danh của thí sinh. Trong trường hợp không có cách nào thỏa mãn yêu cầu thì ghi là -1</w:t>
        </w:r>
      </w:ins>
    </w:p>
    <w:p w:rsidR="002C5706" w:rsidRPr="002C5706" w:rsidRDefault="002C5706" w:rsidP="002C5706">
      <w:pPr>
        <w:shd w:val="clear" w:color="auto" w:fill="FFFFFF"/>
        <w:spacing w:after="75" w:line="384" w:lineRule="atLeast"/>
        <w:textAlignment w:val="baseline"/>
        <w:rPr>
          <w:ins w:id="353" w:author="Unknown"/>
          <w:rFonts w:eastAsia="Times New Roman" w:cs="Times New Roman"/>
          <w:sz w:val="29"/>
          <w:szCs w:val="29"/>
        </w:rPr>
      </w:pPr>
      <w:ins w:id="354" w:author="Unknown">
        <w:r w:rsidRPr="002C5706">
          <w:rPr>
            <w:rFonts w:eastAsia="Times New Roman" w:cs="Times New Roman"/>
            <w:sz w:val="29"/>
            <w:szCs w:val="29"/>
          </w:rPr>
          <w:t>Ví dụ</w:t>
        </w:r>
      </w:ins>
    </w:p>
    <w:tbl>
      <w:tblPr>
        <w:tblW w:w="11100" w:type="dxa"/>
        <w:tblCellMar>
          <w:left w:w="0" w:type="dxa"/>
          <w:right w:w="0" w:type="dxa"/>
        </w:tblCellMar>
        <w:tblLook w:val="04A0"/>
      </w:tblPr>
      <w:tblGrid>
        <w:gridCol w:w="3700"/>
        <w:gridCol w:w="3700"/>
        <w:gridCol w:w="3700"/>
      </w:tblGrid>
      <w:tr w:rsidR="002C5706" w:rsidRPr="002C5706" w:rsidTr="002C5706">
        <w:tc>
          <w:tcPr>
            <w:tcW w:w="1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Pupil.inp</w:t>
            </w:r>
          </w:p>
        </w:tc>
        <w:tc>
          <w:tcPr>
            <w:tcW w:w="1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177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Pupil.out</w:t>
            </w:r>
          </w:p>
        </w:tc>
      </w:tr>
      <w:tr w:rsidR="002C5706" w:rsidRPr="002C5706" w:rsidTr="002C5706">
        <w:tc>
          <w:tcPr>
            <w:tcW w:w="17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1 2 3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4 5 6</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7 8 9</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10 11 12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13 14 15</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16 17 18</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19 20 21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22 23</w:t>
            </w:r>
          </w:p>
        </w:tc>
        <w:tc>
          <w:tcPr>
            <w:tcW w:w="17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p>
        </w:tc>
        <w:tc>
          <w:tcPr>
            <w:tcW w:w="177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16</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7</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17</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18</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8</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9</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10</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4</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lastRenderedPageBreak/>
              <w:t>11</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5</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12</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6</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13</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19</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14</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20</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15</w:t>
            </w:r>
          </w:p>
          <w:p w:rsidR="002C5706" w:rsidRPr="002C5706" w:rsidRDefault="002C5706" w:rsidP="002C5706">
            <w:pPr>
              <w:spacing w:after="75" w:line="240" w:lineRule="auto"/>
              <w:jc w:val="center"/>
              <w:textAlignment w:val="baseline"/>
              <w:rPr>
                <w:rFonts w:eastAsia="Times New Roman" w:cs="Times New Roman"/>
                <w:sz w:val="21"/>
                <w:szCs w:val="21"/>
              </w:rPr>
            </w:pPr>
            <w:r w:rsidRPr="002C5706">
              <w:rPr>
                <w:rFonts w:eastAsia="Times New Roman" w:cs="Times New Roman"/>
                <w:sz w:val="21"/>
                <w:szCs w:val="21"/>
              </w:rPr>
              <w:t>21</w:t>
            </w:r>
          </w:p>
        </w:tc>
      </w:tr>
    </w:tbl>
    <w:p w:rsidR="002C5706" w:rsidRPr="002C5706" w:rsidRDefault="002C5706" w:rsidP="002C5706">
      <w:pPr>
        <w:shd w:val="clear" w:color="auto" w:fill="FFFFFF"/>
        <w:spacing w:after="0" w:line="384" w:lineRule="atLeast"/>
        <w:textAlignment w:val="baseline"/>
        <w:rPr>
          <w:ins w:id="355" w:author="Unknown"/>
          <w:rFonts w:eastAsia="Times New Roman" w:cs="Times New Roman"/>
          <w:sz w:val="29"/>
          <w:szCs w:val="29"/>
        </w:rPr>
      </w:pPr>
      <w:ins w:id="356" w:author="Unknown">
        <w:r w:rsidRPr="002C5706">
          <w:rPr>
            <w:rFonts w:eastAsia="Times New Roman" w:cs="Times New Roman"/>
            <w:b/>
            <w:bCs/>
            <w:sz w:val="29"/>
          </w:rPr>
          <w:lastRenderedPageBreak/>
          <w:t>Bài 73:</w:t>
        </w:r>
        <w:r w:rsidRPr="002C5706">
          <w:rPr>
            <w:rFonts w:eastAsia="Times New Roman" w:cs="Times New Roman"/>
            <w:sz w:val="29"/>
            <w:szCs w:val="29"/>
          </w:rPr>
          <w:t> Nhập vào một số tự nhiên N với (0 &lt; N ≤ 65535). Hãy cho biết chữ số lớn nhất của số tự nhiên vừa nhập. Hãy in đảo ngược số N.</w:t>
        </w:r>
      </w:ins>
    </w:p>
    <w:p w:rsidR="002C5706" w:rsidRPr="002C5706" w:rsidRDefault="002C5706" w:rsidP="002C5706">
      <w:pPr>
        <w:shd w:val="clear" w:color="auto" w:fill="FFFFFF"/>
        <w:spacing w:after="75" w:line="384" w:lineRule="atLeast"/>
        <w:textAlignment w:val="baseline"/>
        <w:rPr>
          <w:ins w:id="357" w:author="Unknown"/>
          <w:rFonts w:eastAsia="Times New Roman" w:cs="Times New Roman"/>
          <w:sz w:val="29"/>
          <w:szCs w:val="29"/>
        </w:rPr>
      </w:pPr>
      <w:ins w:id="358" w:author="Unknown">
        <w:r w:rsidRPr="002C5706">
          <w:rPr>
            <w:rFonts w:eastAsia="Times New Roman" w:cs="Times New Roman"/>
            <w:sz w:val="29"/>
            <w:szCs w:val="29"/>
          </w:rPr>
          <w:t>Ví dụ: N=6548. Chữ số lớn nhất là: 8. Số in ngược là: 8456.</w:t>
        </w:r>
      </w:ins>
    </w:p>
    <w:p w:rsidR="002C5706" w:rsidRPr="002C5706" w:rsidRDefault="002C5706" w:rsidP="002C5706">
      <w:pPr>
        <w:shd w:val="clear" w:color="auto" w:fill="FFFFFF"/>
        <w:spacing w:after="0" w:line="384" w:lineRule="atLeast"/>
        <w:textAlignment w:val="baseline"/>
        <w:rPr>
          <w:ins w:id="359" w:author="Unknown"/>
          <w:rFonts w:eastAsia="Times New Roman" w:cs="Times New Roman"/>
          <w:sz w:val="29"/>
          <w:szCs w:val="29"/>
        </w:rPr>
      </w:pPr>
      <w:ins w:id="360" w:author="Unknown">
        <w:r w:rsidRPr="002C5706">
          <w:rPr>
            <w:rFonts w:eastAsia="Times New Roman" w:cs="Times New Roman"/>
            <w:b/>
            <w:bCs/>
            <w:sz w:val="29"/>
          </w:rPr>
          <w:t>Bài 74:</w:t>
        </w:r>
        <w:r w:rsidRPr="002C5706">
          <w:rPr>
            <w:rFonts w:eastAsia="Times New Roman" w:cs="Times New Roman"/>
            <w:sz w:val="29"/>
            <w:szCs w:val="29"/>
          </w:rPr>
          <w:t> Nhập vào một số tự nhiên N với (0 &lt; N ≤ 65535), phân tích số vừa nhập thành các thừa số nguyên tố, nếu số vừa nhập là số nguyên tố thì chỉ thông báo ra màn hình đây là số nguyên tố.</w:t>
        </w:r>
      </w:ins>
    </w:p>
    <w:p w:rsidR="002C5706" w:rsidRPr="002C5706" w:rsidRDefault="002C5706" w:rsidP="002C5706">
      <w:pPr>
        <w:shd w:val="clear" w:color="auto" w:fill="FFFFFF"/>
        <w:spacing w:after="75" w:line="384" w:lineRule="atLeast"/>
        <w:textAlignment w:val="baseline"/>
        <w:rPr>
          <w:ins w:id="361" w:author="Unknown"/>
          <w:rFonts w:eastAsia="Times New Roman" w:cs="Times New Roman"/>
          <w:sz w:val="29"/>
          <w:szCs w:val="29"/>
        </w:rPr>
      </w:pPr>
      <w:ins w:id="362" w:author="Unknown">
        <w:r w:rsidRPr="002C5706">
          <w:rPr>
            <w:rFonts w:eastAsia="Times New Roman" w:cs="Times New Roman"/>
            <w:sz w:val="29"/>
            <w:szCs w:val="29"/>
          </w:rPr>
          <w:t>Ví dụ:</w:t>
        </w:r>
      </w:ins>
    </w:p>
    <w:p w:rsidR="002C5706" w:rsidRPr="002C5706" w:rsidRDefault="002C5706" w:rsidP="002C5706">
      <w:pPr>
        <w:numPr>
          <w:ilvl w:val="0"/>
          <w:numId w:val="20"/>
        </w:numPr>
        <w:shd w:val="clear" w:color="auto" w:fill="FFFFFF"/>
        <w:spacing w:after="0" w:line="384" w:lineRule="atLeast"/>
        <w:ind w:left="450"/>
        <w:textAlignment w:val="baseline"/>
        <w:rPr>
          <w:ins w:id="363" w:author="Unknown"/>
          <w:rFonts w:eastAsia="Times New Roman" w:cs="Times New Roman"/>
          <w:sz w:val="29"/>
          <w:szCs w:val="29"/>
        </w:rPr>
      </w:pPr>
      <w:ins w:id="364" w:author="Unknown">
        <w:r w:rsidRPr="002C5706">
          <w:rPr>
            <w:rFonts w:eastAsia="Times New Roman" w:cs="Times New Roman"/>
            <w:sz w:val="29"/>
            <w:szCs w:val="29"/>
          </w:rPr>
          <w:t>Nếu số vừa nhập là 300, thì in ra màn hình 300 = 2. 2. 3. 5. 5</w:t>
        </w:r>
      </w:ins>
    </w:p>
    <w:p w:rsidR="002C5706" w:rsidRPr="002C5706" w:rsidRDefault="002C5706" w:rsidP="002C5706">
      <w:pPr>
        <w:numPr>
          <w:ilvl w:val="0"/>
          <w:numId w:val="20"/>
        </w:numPr>
        <w:shd w:val="clear" w:color="auto" w:fill="FFFFFF"/>
        <w:spacing w:after="0" w:line="384" w:lineRule="atLeast"/>
        <w:ind w:left="450"/>
        <w:textAlignment w:val="baseline"/>
        <w:rPr>
          <w:ins w:id="365" w:author="Unknown"/>
          <w:rFonts w:eastAsia="Times New Roman" w:cs="Times New Roman"/>
          <w:sz w:val="29"/>
          <w:szCs w:val="29"/>
        </w:rPr>
      </w:pPr>
      <w:ins w:id="366" w:author="Unknown">
        <w:r w:rsidRPr="002C5706">
          <w:rPr>
            <w:rFonts w:eastAsia="Times New Roman" w:cs="Times New Roman"/>
            <w:sz w:val="29"/>
            <w:szCs w:val="29"/>
          </w:rPr>
          <w:t>Nếu số vừa nhập là 307, thì in ra màn hình “307 là số nguyên tố”</w:t>
        </w:r>
      </w:ins>
    </w:p>
    <w:p w:rsidR="002C5706" w:rsidRPr="002C5706" w:rsidRDefault="002C5706" w:rsidP="002C5706">
      <w:pPr>
        <w:shd w:val="clear" w:color="auto" w:fill="FFFFFF"/>
        <w:spacing w:after="0" w:line="384" w:lineRule="atLeast"/>
        <w:textAlignment w:val="baseline"/>
        <w:rPr>
          <w:ins w:id="367" w:author="Unknown"/>
          <w:rFonts w:eastAsia="Times New Roman" w:cs="Times New Roman"/>
          <w:sz w:val="29"/>
          <w:szCs w:val="29"/>
        </w:rPr>
      </w:pPr>
      <w:ins w:id="368" w:author="Unknown">
        <w:r w:rsidRPr="002C5706">
          <w:rPr>
            <w:rFonts w:eastAsia="Times New Roman" w:cs="Times New Roman"/>
            <w:b/>
            <w:bCs/>
            <w:sz w:val="29"/>
          </w:rPr>
          <w:t>Bài 75:</w:t>
        </w:r>
        <w:r w:rsidRPr="002C5706">
          <w:rPr>
            <w:rFonts w:eastAsia="Times New Roman" w:cs="Times New Roman"/>
            <w:sz w:val="29"/>
            <w:szCs w:val="29"/>
          </w:rPr>
          <w:t> Tìm tất cả các số nguyên dương x, y, z  thỏa mãn phương trình: ax + by + cz = n; trong đó a, b, c, n là các số nguyên dương (a, b, c ≤ 65535; n ≤ 2.147.483.647)</w:t>
        </w:r>
      </w:ins>
    </w:p>
    <w:p w:rsidR="002C5706" w:rsidRPr="002C5706" w:rsidRDefault="002C5706" w:rsidP="002C5706">
      <w:pPr>
        <w:shd w:val="clear" w:color="auto" w:fill="FFFFFF"/>
        <w:spacing w:after="75" w:line="384" w:lineRule="atLeast"/>
        <w:textAlignment w:val="baseline"/>
        <w:rPr>
          <w:ins w:id="369" w:author="Unknown"/>
          <w:rFonts w:eastAsia="Times New Roman" w:cs="Times New Roman"/>
          <w:sz w:val="29"/>
          <w:szCs w:val="29"/>
        </w:rPr>
      </w:pPr>
      <w:ins w:id="370" w:author="Unknown">
        <w:r w:rsidRPr="002C5706">
          <w:rPr>
            <w:rFonts w:eastAsia="Times New Roman" w:cs="Times New Roman"/>
            <w:sz w:val="29"/>
            <w:szCs w:val="29"/>
          </w:rPr>
          <w:t>Yêu cầu kỹ thuật:</w:t>
        </w:r>
      </w:ins>
    </w:p>
    <w:p w:rsidR="002C5706" w:rsidRPr="002C5706" w:rsidRDefault="002C5706" w:rsidP="002C5706">
      <w:pPr>
        <w:numPr>
          <w:ilvl w:val="0"/>
          <w:numId w:val="21"/>
        </w:numPr>
        <w:shd w:val="clear" w:color="auto" w:fill="FFFFFF"/>
        <w:spacing w:after="0" w:line="384" w:lineRule="atLeast"/>
        <w:ind w:left="450"/>
        <w:textAlignment w:val="baseline"/>
        <w:rPr>
          <w:ins w:id="371" w:author="Unknown"/>
          <w:rFonts w:eastAsia="Times New Roman" w:cs="Times New Roman"/>
          <w:sz w:val="29"/>
          <w:szCs w:val="29"/>
        </w:rPr>
      </w:pPr>
      <w:ins w:id="372" w:author="Unknown">
        <w:r w:rsidRPr="002C5706">
          <w:rPr>
            <w:rFonts w:eastAsia="Times New Roman" w:cs="Times New Roman"/>
            <w:sz w:val="29"/>
            <w:szCs w:val="29"/>
          </w:rPr>
          <w:t>Kiểm tra việc nhập dữ liệu thỏa mãn yêu cầu của đề bài. Nếu người sử dụng nhập sai thì thông báo nhập sai và hỏi người dùng có muốn nhập lại hay không, nếu không thì kết thúc chương trình.</w:t>
        </w:r>
      </w:ins>
    </w:p>
    <w:p w:rsidR="002C5706" w:rsidRPr="002C5706" w:rsidRDefault="002C5706" w:rsidP="002C5706">
      <w:pPr>
        <w:numPr>
          <w:ilvl w:val="0"/>
          <w:numId w:val="21"/>
        </w:numPr>
        <w:shd w:val="clear" w:color="auto" w:fill="FFFFFF"/>
        <w:spacing w:after="0" w:line="384" w:lineRule="atLeast"/>
        <w:ind w:left="450"/>
        <w:textAlignment w:val="baseline"/>
        <w:rPr>
          <w:ins w:id="373" w:author="Unknown"/>
          <w:rFonts w:eastAsia="Times New Roman" w:cs="Times New Roman"/>
          <w:sz w:val="29"/>
          <w:szCs w:val="29"/>
        </w:rPr>
      </w:pPr>
      <w:ins w:id="374" w:author="Unknown">
        <w:r w:rsidRPr="002C5706">
          <w:rPr>
            <w:rFonts w:eastAsia="Times New Roman" w:cs="Times New Roman"/>
            <w:sz w:val="29"/>
            <w:szCs w:val="29"/>
          </w:rPr>
          <w:t>Không được dùng quá 2 vòng lặp lồng nhau và điều kiện dừng của mỗi vòng lặp không được vượt quá ngưỡng mà từ đó ta biết chắc chắn phương trình không có nghiệm.</w:t>
        </w:r>
      </w:ins>
    </w:p>
    <w:p w:rsidR="002C5706" w:rsidRPr="002C5706" w:rsidRDefault="002C5706" w:rsidP="002C5706">
      <w:pPr>
        <w:numPr>
          <w:ilvl w:val="0"/>
          <w:numId w:val="21"/>
        </w:numPr>
        <w:shd w:val="clear" w:color="auto" w:fill="FFFFFF"/>
        <w:spacing w:after="0" w:line="384" w:lineRule="atLeast"/>
        <w:ind w:left="450"/>
        <w:textAlignment w:val="baseline"/>
        <w:rPr>
          <w:ins w:id="375" w:author="Unknown"/>
          <w:rFonts w:eastAsia="Times New Roman" w:cs="Times New Roman"/>
          <w:sz w:val="29"/>
          <w:szCs w:val="29"/>
        </w:rPr>
      </w:pPr>
      <w:ins w:id="376" w:author="Unknown">
        <w:r w:rsidRPr="002C5706">
          <w:rPr>
            <w:rFonts w:eastAsia="Times New Roman" w:cs="Times New Roman"/>
            <w:sz w:val="29"/>
            <w:szCs w:val="29"/>
          </w:rPr>
          <w:t>Nếu phương trình có nghiệm thì liệt kê có thứ tự các bộ nghiệm của phương trình theo dạng sau:</w:t>
        </w:r>
      </w:ins>
    </w:p>
    <w:p w:rsidR="002C5706" w:rsidRPr="002C5706" w:rsidRDefault="002C5706" w:rsidP="002C5706">
      <w:pPr>
        <w:shd w:val="clear" w:color="auto" w:fill="FFFFFF"/>
        <w:spacing w:after="75" w:line="384" w:lineRule="atLeast"/>
        <w:textAlignment w:val="baseline"/>
        <w:rPr>
          <w:ins w:id="377" w:author="Unknown"/>
          <w:rFonts w:eastAsia="Times New Roman" w:cs="Times New Roman"/>
          <w:sz w:val="29"/>
          <w:szCs w:val="29"/>
        </w:rPr>
      </w:pPr>
      <w:ins w:id="378" w:author="Unknown">
        <w:r w:rsidRPr="002C5706">
          <w:rPr>
            <w:rFonts w:eastAsia="Times New Roman" w:cs="Times New Roman"/>
            <w:sz w:val="29"/>
            <w:szCs w:val="29"/>
          </w:rPr>
          <w:t>Giả sử phương trình có dạng 15x + 28y + 24z = 454, ta in ra màn hình như sau:</w:t>
        </w:r>
      </w:ins>
    </w:p>
    <w:p w:rsidR="002C5706" w:rsidRPr="002C5706" w:rsidRDefault="002C5706" w:rsidP="002C5706">
      <w:pPr>
        <w:shd w:val="clear" w:color="auto" w:fill="FFFFFF"/>
        <w:spacing w:after="75" w:line="384" w:lineRule="atLeast"/>
        <w:textAlignment w:val="baseline"/>
        <w:rPr>
          <w:ins w:id="379" w:author="Unknown"/>
          <w:rFonts w:eastAsia="Times New Roman" w:cs="Times New Roman"/>
          <w:sz w:val="29"/>
          <w:szCs w:val="29"/>
        </w:rPr>
      </w:pPr>
      <w:ins w:id="380" w:author="Unknown">
        <w:r w:rsidRPr="002C5706">
          <w:rPr>
            <w:rFonts w:eastAsia="Times New Roman" w:cs="Times New Roman"/>
            <w:sz w:val="29"/>
            <w:szCs w:val="29"/>
          </w:rPr>
          <w:t>STT     x          y          x</w:t>
        </w:r>
      </w:ins>
    </w:p>
    <w:p w:rsidR="002C5706" w:rsidRPr="002C5706" w:rsidRDefault="002C5706" w:rsidP="002C5706">
      <w:pPr>
        <w:shd w:val="clear" w:color="auto" w:fill="FFFFFF"/>
        <w:spacing w:after="75" w:line="384" w:lineRule="atLeast"/>
        <w:textAlignment w:val="baseline"/>
        <w:rPr>
          <w:ins w:id="381" w:author="Unknown"/>
          <w:rFonts w:eastAsia="Times New Roman" w:cs="Times New Roman"/>
          <w:sz w:val="29"/>
          <w:szCs w:val="29"/>
        </w:rPr>
      </w:pPr>
      <w:ins w:id="382" w:author="Unknown">
        <w:r w:rsidRPr="002C5706">
          <w:rPr>
            <w:rFonts w:eastAsia="Times New Roman" w:cs="Times New Roman"/>
            <w:sz w:val="29"/>
            <w:szCs w:val="29"/>
          </w:rPr>
          <w:t>1          10        10        1</w:t>
        </w:r>
      </w:ins>
    </w:p>
    <w:p w:rsidR="002C5706" w:rsidRPr="002C5706" w:rsidRDefault="002C5706" w:rsidP="002C5706">
      <w:pPr>
        <w:shd w:val="clear" w:color="auto" w:fill="FFFFFF"/>
        <w:spacing w:after="75" w:line="384" w:lineRule="atLeast"/>
        <w:textAlignment w:val="baseline"/>
        <w:rPr>
          <w:ins w:id="383" w:author="Unknown"/>
          <w:rFonts w:eastAsia="Times New Roman" w:cs="Times New Roman"/>
          <w:sz w:val="29"/>
          <w:szCs w:val="29"/>
        </w:rPr>
      </w:pPr>
      <w:ins w:id="384" w:author="Unknown">
        <w:r w:rsidRPr="002C5706">
          <w:rPr>
            <w:rFonts w:eastAsia="Times New Roman" w:cs="Times New Roman"/>
            <w:sz w:val="29"/>
            <w:szCs w:val="29"/>
          </w:rPr>
          <w:t>2          14        7          2</w:t>
        </w:r>
      </w:ins>
    </w:p>
    <w:p w:rsidR="002C5706" w:rsidRPr="002C5706" w:rsidRDefault="002C5706" w:rsidP="002C5706">
      <w:pPr>
        <w:shd w:val="clear" w:color="auto" w:fill="FFFFFF"/>
        <w:spacing w:after="75" w:line="384" w:lineRule="atLeast"/>
        <w:textAlignment w:val="baseline"/>
        <w:rPr>
          <w:ins w:id="385" w:author="Unknown"/>
          <w:rFonts w:eastAsia="Times New Roman" w:cs="Times New Roman"/>
          <w:sz w:val="29"/>
          <w:szCs w:val="29"/>
        </w:rPr>
      </w:pPr>
      <w:ins w:id="386" w:author="Unknown">
        <w:r w:rsidRPr="002C5706">
          <w:rPr>
            <w:rFonts w:eastAsia="Times New Roman" w:cs="Times New Roman"/>
            <w:sz w:val="29"/>
            <w:szCs w:val="29"/>
          </w:rPr>
          <w:lastRenderedPageBreak/>
          <w:t>Ngược lại không thì thông báo phương trình không có nghiệm.</w:t>
        </w:r>
      </w:ins>
    </w:p>
    <w:p w:rsidR="002C5706" w:rsidRPr="002C5706" w:rsidRDefault="002C5706" w:rsidP="002C5706">
      <w:pPr>
        <w:shd w:val="clear" w:color="auto" w:fill="FFFFFF"/>
        <w:spacing w:after="0" w:line="384" w:lineRule="atLeast"/>
        <w:textAlignment w:val="baseline"/>
        <w:rPr>
          <w:ins w:id="387" w:author="Unknown"/>
          <w:rFonts w:eastAsia="Times New Roman" w:cs="Times New Roman"/>
          <w:sz w:val="29"/>
          <w:szCs w:val="29"/>
        </w:rPr>
      </w:pPr>
      <w:ins w:id="388" w:author="Unknown">
        <w:r w:rsidRPr="002C5706">
          <w:rPr>
            <w:rFonts w:eastAsia="Times New Roman" w:cs="Times New Roman"/>
            <w:b/>
            <w:bCs/>
            <w:sz w:val="29"/>
          </w:rPr>
          <w:t>Bài 76:</w:t>
        </w:r>
        <w:r w:rsidRPr="002C5706">
          <w:rPr>
            <w:rFonts w:eastAsia="Times New Roman" w:cs="Times New Roman"/>
            <w:sz w:val="29"/>
            <w:szCs w:val="29"/>
          </w:rPr>
          <w:t> Một số có tổng các ước nhỏ hơn nó bằng chính nó được gọi là số hoàn chỉnh.</w:t>
        </w:r>
      </w:ins>
    </w:p>
    <w:p w:rsidR="002C5706" w:rsidRPr="002C5706" w:rsidRDefault="002C5706" w:rsidP="002C5706">
      <w:pPr>
        <w:shd w:val="clear" w:color="auto" w:fill="FFFFFF"/>
        <w:spacing w:after="75" w:line="384" w:lineRule="atLeast"/>
        <w:textAlignment w:val="baseline"/>
        <w:rPr>
          <w:ins w:id="389" w:author="Unknown"/>
          <w:rFonts w:eastAsia="Times New Roman" w:cs="Times New Roman"/>
          <w:sz w:val="29"/>
          <w:szCs w:val="29"/>
        </w:rPr>
      </w:pPr>
      <w:ins w:id="390" w:author="Unknown">
        <w:r w:rsidRPr="002C5706">
          <w:rPr>
            <w:rFonts w:eastAsia="Times New Roman" w:cs="Times New Roman"/>
            <w:sz w:val="29"/>
            <w:szCs w:val="29"/>
          </w:rPr>
          <w:t>Ví dụ: 6 có các ước nhỏ hơn nó là 1, 2, 3. Tổng là 1 + 2 + 3 = 6.</w:t>
        </w:r>
      </w:ins>
    </w:p>
    <w:p w:rsidR="002C5706" w:rsidRPr="002C5706" w:rsidRDefault="002C5706" w:rsidP="002C5706">
      <w:pPr>
        <w:shd w:val="clear" w:color="auto" w:fill="FFFFFF"/>
        <w:spacing w:after="75" w:line="384" w:lineRule="atLeast"/>
        <w:textAlignment w:val="baseline"/>
        <w:rPr>
          <w:ins w:id="391" w:author="Unknown"/>
          <w:rFonts w:eastAsia="Times New Roman" w:cs="Times New Roman"/>
          <w:sz w:val="29"/>
          <w:szCs w:val="29"/>
        </w:rPr>
      </w:pPr>
      <w:ins w:id="392" w:author="Unknown">
        <w:r w:rsidRPr="002C5706">
          <w:rPr>
            <w:rFonts w:eastAsia="Times New Roman" w:cs="Times New Roman"/>
            <w:sz w:val="29"/>
            <w:szCs w:val="29"/>
          </w:rPr>
          <w:t>Viết chương trình xét xem một số n được nhập từ bàn phím có phải là số hoàn chỉnh không.</w:t>
        </w:r>
      </w:ins>
    </w:p>
    <w:p w:rsidR="002C5706" w:rsidRPr="002C5706" w:rsidRDefault="002C5706" w:rsidP="002C5706">
      <w:pPr>
        <w:shd w:val="clear" w:color="auto" w:fill="FFFFFF"/>
        <w:spacing w:after="0" w:line="384" w:lineRule="atLeast"/>
        <w:textAlignment w:val="baseline"/>
        <w:rPr>
          <w:ins w:id="393" w:author="Unknown"/>
          <w:rFonts w:eastAsia="Times New Roman" w:cs="Times New Roman"/>
          <w:sz w:val="29"/>
          <w:szCs w:val="29"/>
        </w:rPr>
      </w:pPr>
      <w:ins w:id="394" w:author="Unknown">
        <w:r w:rsidRPr="002C5706">
          <w:rPr>
            <w:rFonts w:eastAsia="Times New Roman" w:cs="Times New Roman"/>
            <w:b/>
            <w:bCs/>
            <w:sz w:val="29"/>
          </w:rPr>
          <w:t>Bài 77:</w:t>
        </w:r>
        <w:r w:rsidRPr="002C5706">
          <w:rPr>
            <w:rFonts w:eastAsia="Times New Roman" w:cs="Times New Roman"/>
            <w:sz w:val="29"/>
            <w:szCs w:val="29"/>
          </w:rPr>
          <w:t> Viết chương trình tìm các số hoàn chỉnh nhỏ hơn n (Với n được nhập từ bàn phím).</w:t>
        </w:r>
      </w:ins>
    </w:p>
    <w:p w:rsidR="002C5706" w:rsidRPr="002C5706" w:rsidRDefault="002C5706" w:rsidP="002C5706">
      <w:pPr>
        <w:shd w:val="clear" w:color="auto" w:fill="FFFFFF"/>
        <w:spacing w:after="0" w:line="384" w:lineRule="atLeast"/>
        <w:textAlignment w:val="baseline"/>
        <w:rPr>
          <w:ins w:id="395" w:author="Unknown"/>
          <w:rFonts w:eastAsia="Times New Roman" w:cs="Times New Roman"/>
          <w:sz w:val="29"/>
          <w:szCs w:val="29"/>
        </w:rPr>
      </w:pPr>
      <w:ins w:id="396" w:author="Unknown">
        <w:r w:rsidRPr="002C5706">
          <w:rPr>
            <w:rFonts w:eastAsia="Times New Roman" w:cs="Times New Roman"/>
            <w:b/>
            <w:bCs/>
            <w:sz w:val="29"/>
          </w:rPr>
          <w:t>Bài 78:</w:t>
        </w:r>
        <w:r w:rsidRPr="002C5706">
          <w:rPr>
            <w:rFonts w:eastAsia="Times New Roman" w:cs="Times New Roman"/>
            <w:sz w:val="29"/>
            <w:szCs w:val="29"/>
          </w:rPr>
          <w:t> Dãy Fibonacy có hai phần tử đầu là 1, 1. Các phần tử sau bằng tổng hai phần tử đứng ngay trước nó:</w:t>
        </w:r>
      </w:ins>
    </w:p>
    <w:p w:rsidR="002C5706" w:rsidRPr="002C5706" w:rsidRDefault="002C5706" w:rsidP="002C5706">
      <w:pPr>
        <w:shd w:val="clear" w:color="auto" w:fill="FFFFFF"/>
        <w:spacing w:after="75" w:line="384" w:lineRule="atLeast"/>
        <w:jc w:val="center"/>
        <w:textAlignment w:val="baseline"/>
        <w:rPr>
          <w:ins w:id="397" w:author="Unknown"/>
          <w:rFonts w:eastAsia="Times New Roman" w:cs="Times New Roman"/>
          <w:sz w:val="29"/>
          <w:szCs w:val="29"/>
        </w:rPr>
      </w:pPr>
      <w:ins w:id="398" w:author="Unknown">
        <w:r w:rsidRPr="002C5706">
          <w:rPr>
            <w:rFonts w:eastAsia="Times New Roman" w:cs="Times New Roman"/>
            <w:sz w:val="29"/>
            <w:szCs w:val="29"/>
          </w:rPr>
          <w:t>1, 1, 2, 3, 5, 8, 13, 21,…</w:t>
        </w:r>
      </w:ins>
    </w:p>
    <w:p w:rsidR="002C5706" w:rsidRPr="002C5706" w:rsidRDefault="002C5706" w:rsidP="002C5706">
      <w:pPr>
        <w:shd w:val="clear" w:color="auto" w:fill="FFFFFF"/>
        <w:spacing w:after="75" w:line="384" w:lineRule="atLeast"/>
        <w:textAlignment w:val="baseline"/>
        <w:rPr>
          <w:ins w:id="399" w:author="Unknown"/>
          <w:rFonts w:eastAsia="Times New Roman" w:cs="Times New Roman"/>
          <w:sz w:val="29"/>
          <w:szCs w:val="29"/>
        </w:rPr>
      </w:pPr>
      <w:ins w:id="400" w:author="Unknown">
        <w:r w:rsidRPr="002C5706">
          <w:rPr>
            <w:rFonts w:eastAsia="Times New Roman" w:cs="Times New Roman"/>
            <w:sz w:val="29"/>
            <w:szCs w:val="29"/>
          </w:rPr>
          <w:t>Viết chương trình in ra dãy Fibonacy có phần tử lớn nhất nhỏ hơn n?</w:t>
        </w:r>
      </w:ins>
    </w:p>
    <w:p w:rsidR="002C5706" w:rsidRPr="002C5706" w:rsidRDefault="002C5706" w:rsidP="002C5706">
      <w:pPr>
        <w:shd w:val="clear" w:color="auto" w:fill="FFFFFF"/>
        <w:spacing w:after="0" w:line="384" w:lineRule="atLeast"/>
        <w:textAlignment w:val="baseline"/>
        <w:rPr>
          <w:ins w:id="401" w:author="Unknown"/>
          <w:rFonts w:eastAsia="Times New Roman" w:cs="Times New Roman"/>
          <w:sz w:val="29"/>
          <w:szCs w:val="29"/>
        </w:rPr>
      </w:pPr>
      <w:ins w:id="402" w:author="Unknown">
        <w:r w:rsidRPr="002C5706">
          <w:rPr>
            <w:rFonts w:eastAsia="Times New Roman" w:cs="Times New Roman"/>
            <w:b/>
            <w:bCs/>
            <w:sz w:val="29"/>
          </w:rPr>
          <w:t>Bài 79:</w:t>
        </w:r>
        <w:r w:rsidRPr="002C5706">
          <w:rPr>
            <w:rFonts w:eastAsia="Times New Roman" w:cs="Times New Roman"/>
            <w:sz w:val="29"/>
            <w:szCs w:val="29"/>
          </w:rPr>
          <w:t> Viết chương trình nhập n số, xoá số thứ k trong n số vừa nhập. In ra n-1 số còn lại.</w:t>
        </w:r>
      </w:ins>
    </w:p>
    <w:p w:rsidR="002C5706" w:rsidRPr="002C5706" w:rsidRDefault="002C5706" w:rsidP="002C5706">
      <w:pPr>
        <w:shd w:val="clear" w:color="auto" w:fill="FFFFFF"/>
        <w:spacing w:after="0" w:line="384" w:lineRule="atLeast"/>
        <w:textAlignment w:val="baseline"/>
        <w:rPr>
          <w:ins w:id="403" w:author="Unknown"/>
          <w:rFonts w:eastAsia="Times New Roman" w:cs="Times New Roman"/>
          <w:sz w:val="29"/>
          <w:szCs w:val="29"/>
        </w:rPr>
      </w:pPr>
      <w:ins w:id="404" w:author="Unknown">
        <w:r w:rsidRPr="002C5706">
          <w:rPr>
            <w:rFonts w:eastAsia="Times New Roman" w:cs="Times New Roman"/>
            <w:b/>
            <w:bCs/>
            <w:sz w:val="29"/>
          </w:rPr>
          <w:t>Bài 80:</w:t>
        </w:r>
        <w:r w:rsidRPr="002C5706">
          <w:rPr>
            <w:rFonts w:eastAsia="Times New Roman" w:cs="Times New Roman"/>
            <w:sz w:val="29"/>
            <w:szCs w:val="29"/>
          </w:rPr>
          <w:t> Viết chương trình cho phép nhập một dãy gồm n số nguyên. Nhập thêm một số và chèn thêm vào dãy sau phần tử k.</w:t>
        </w:r>
      </w:ins>
    </w:p>
    <w:p w:rsidR="002C5706" w:rsidRPr="002C5706" w:rsidRDefault="002C5706" w:rsidP="002C5706">
      <w:pPr>
        <w:shd w:val="clear" w:color="auto" w:fill="FFFFFF"/>
        <w:spacing w:after="0" w:line="384" w:lineRule="atLeast"/>
        <w:textAlignment w:val="baseline"/>
        <w:rPr>
          <w:ins w:id="405" w:author="Unknown"/>
          <w:rFonts w:eastAsia="Times New Roman" w:cs="Times New Roman"/>
          <w:sz w:val="29"/>
          <w:szCs w:val="29"/>
        </w:rPr>
      </w:pPr>
      <w:ins w:id="406" w:author="Unknown">
        <w:r w:rsidRPr="002C5706">
          <w:rPr>
            <w:rFonts w:eastAsia="Times New Roman" w:cs="Times New Roman"/>
            <w:b/>
            <w:bCs/>
            <w:sz w:val="29"/>
          </w:rPr>
          <w:t>Bài 81:</w:t>
        </w:r>
        <w:r w:rsidRPr="002C5706">
          <w:rPr>
            <w:rFonts w:eastAsia="Times New Roman" w:cs="Times New Roman"/>
            <w:sz w:val="29"/>
            <w:szCs w:val="29"/>
          </w:rPr>
          <w:t> Viết chương trình in ra màn hình tam giác Pascal. Ví dụ, với n=4 sẽ in ra hình sau:</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407" w:author="Unknown"/>
          <w:rFonts w:eastAsia="Times New Roman" w:cs="Times New Roman"/>
          <w:sz w:val="29"/>
          <w:szCs w:val="29"/>
        </w:rPr>
      </w:pPr>
      <w:ins w:id="408" w:author="Unknown">
        <w:r w:rsidRPr="002C5706">
          <w:rPr>
            <w:rFonts w:eastAsia="Times New Roman" w:cs="Times New Roman"/>
            <w:sz w:val="29"/>
            <w:szCs w:val="29"/>
          </w:rPr>
          <w:t>1          1</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409" w:author="Unknown"/>
          <w:rFonts w:eastAsia="Times New Roman" w:cs="Times New Roman"/>
          <w:sz w:val="29"/>
          <w:szCs w:val="29"/>
        </w:rPr>
      </w:pPr>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410" w:author="Unknown"/>
          <w:rFonts w:eastAsia="Times New Roman" w:cs="Times New Roman"/>
          <w:sz w:val="29"/>
          <w:szCs w:val="29"/>
        </w:rPr>
      </w:pPr>
      <w:ins w:id="411" w:author="Unknown">
        <w:r w:rsidRPr="002C5706">
          <w:rPr>
            <w:rFonts w:eastAsia="Times New Roman" w:cs="Times New Roman"/>
            <w:sz w:val="29"/>
            <w:szCs w:val="29"/>
          </w:rPr>
          <w:t>1          2          1</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412" w:author="Unknown"/>
          <w:rFonts w:eastAsia="Times New Roman" w:cs="Times New Roman"/>
          <w:sz w:val="29"/>
          <w:szCs w:val="29"/>
        </w:rPr>
      </w:pPr>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413" w:author="Unknown"/>
          <w:rFonts w:eastAsia="Times New Roman" w:cs="Times New Roman"/>
          <w:sz w:val="29"/>
          <w:szCs w:val="29"/>
        </w:rPr>
      </w:pPr>
      <w:ins w:id="414" w:author="Unknown">
        <w:r w:rsidRPr="002C5706">
          <w:rPr>
            <w:rFonts w:eastAsia="Times New Roman" w:cs="Times New Roman"/>
            <w:sz w:val="29"/>
            <w:szCs w:val="29"/>
          </w:rPr>
          <w:t>1          3          3          1</w:t>
        </w:r>
      </w:ins>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415" w:author="Unknown"/>
          <w:rFonts w:eastAsia="Times New Roman" w:cs="Times New Roman"/>
          <w:sz w:val="29"/>
          <w:szCs w:val="29"/>
        </w:rPr>
      </w:pPr>
    </w:p>
    <w:p w:rsidR="002C5706" w:rsidRPr="002C5706" w:rsidRDefault="002C5706" w:rsidP="002C5706">
      <w:pPr>
        <w:pBdr>
          <w:top w:val="single" w:sz="6" w:space="2" w:color="DDDDDD"/>
          <w:left w:val="single" w:sz="6" w:space="3" w:color="DDDDDD"/>
          <w:bottom w:val="single" w:sz="6" w:space="2" w:color="DDDDDD"/>
          <w:right w:val="single" w:sz="6" w:space="3" w:color="DDDDDD"/>
        </w:pBdr>
        <w:shd w:val="clear" w:color="auto" w:fill="F2F4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5" w:lineRule="atLeast"/>
        <w:textAlignment w:val="baseline"/>
        <w:rPr>
          <w:ins w:id="416" w:author="Unknown"/>
          <w:rFonts w:eastAsia="Times New Roman" w:cs="Times New Roman"/>
          <w:sz w:val="29"/>
          <w:szCs w:val="29"/>
        </w:rPr>
      </w:pPr>
      <w:ins w:id="417" w:author="Unknown">
        <w:r w:rsidRPr="002C5706">
          <w:rPr>
            <w:rFonts w:eastAsia="Times New Roman" w:cs="Times New Roman"/>
            <w:sz w:val="29"/>
            <w:szCs w:val="29"/>
          </w:rPr>
          <w:t>1          4          6          4          1</w:t>
        </w:r>
      </w:ins>
    </w:p>
    <w:p w:rsidR="002C5706" w:rsidRPr="002C5706" w:rsidRDefault="002C5706" w:rsidP="002C5706">
      <w:pPr>
        <w:shd w:val="clear" w:color="auto" w:fill="FFFFFF"/>
        <w:spacing w:after="75" w:line="384" w:lineRule="atLeast"/>
        <w:textAlignment w:val="baseline"/>
        <w:rPr>
          <w:ins w:id="418" w:author="Unknown"/>
          <w:rFonts w:eastAsia="Times New Roman" w:cs="Times New Roman"/>
          <w:sz w:val="29"/>
          <w:szCs w:val="29"/>
        </w:rPr>
      </w:pPr>
      <w:ins w:id="419" w:author="Unknown">
        <w:r w:rsidRPr="002C5706">
          <w:rPr>
            <w:rFonts w:eastAsia="Times New Roman" w:cs="Times New Roman"/>
            <w:sz w:val="29"/>
            <w:szCs w:val="29"/>
          </w:rPr>
          <w:t>Hàng thứ n được xác định từ hàng n-1:</w:t>
        </w:r>
      </w:ins>
    </w:p>
    <w:p w:rsidR="002C5706" w:rsidRPr="002C5706" w:rsidRDefault="002C5706" w:rsidP="002C5706">
      <w:pPr>
        <w:numPr>
          <w:ilvl w:val="0"/>
          <w:numId w:val="22"/>
        </w:numPr>
        <w:shd w:val="clear" w:color="auto" w:fill="FFFFFF"/>
        <w:spacing w:after="0" w:line="384" w:lineRule="atLeast"/>
        <w:ind w:left="450"/>
        <w:textAlignment w:val="baseline"/>
        <w:rPr>
          <w:ins w:id="420" w:author="Unknown"/>
          <w:rFonts w:eastAsia="Times New Roman" w:cs="Times New Roman"/>
          <w:sz w:val="29"/>
          <w:szCs w:val="29"/>
        </w:rPr>
      </w:pPr>
      <w:ins w:id="421" w:author="Unknown">
        <w:r w:rsidRPr="002C5706">
          <w:rPr>
            <w:rFonts w:eastAsia="Times New Roman" w:cs="Times New Roman"/>
            <w:sz w:val="29"/>
            <w:szCs w:val="29"/>
          </w:rPr>
          <w:t>Phần tử đầu tiên và phần tử cuối cùng đều bằng 1.</w:t>
        </w:r>
      </w:ins>
    </w:p>
    <w:p w:rsidR="002C5706" w:rsidRPr="002C5706" w:rsidRDefault="002C5706" w:rsidP="002C5706">
      <w:pPr>
        <w:numPr>
          <w:ilvl w:val="0"/>
          <w:numId w:val="22"/>
        </w:numPr>
        <w:shd w:val="clear" w:color="auto" w:fill="FFFFFF"/>
        <w:spacing w:after="0" w:line="384" w:lineRule="atLeast"/>
        <w:ind w:left="450"/>
        <w:textAlignment w:val="baseline"/>
        <w:rPr>
          <w:ins w:id="422" w:author="Unknown"/>
          <w:rFonts w:eastAsia="Times New Roman" w:cs="Times New Roman"/>
          <w:sz w:val="29"/>
          <w:szCs w:val="29"/>
        </w:rPr>
      </w:pPr>
      <w:ins w:id="423" w:author="Unknown">
        <w:r w:rsidRPr="002C5706">
          <w:rPr>
            <w:rFonts w:eastAsia="Times New Roman" w:cs="Times New Roman"/>
            <w:sz w:val="29"/>
            <w:szCs w:val="29"/>
          </w:rPr>
          <w:t>Phần tử thứ 2 là tổng của phần tử thứ nhất và thứ 2 của hàng n-1</w:t>
        </w:r>
      </w:ins>
    </w:p>
    <w:p w:rsidR="002C5706" w:rsidRPr="002C5706" w:rsidRDefault="002C5706" w:rsidP="002C5706">
      <w:pPr>
        <w:numPr>
          <w:ilvl w:val="0"/>
          <w:numId w:val="22"/>
        </w:numPr>
        <w:shd w:val="clear" w:color="auto" w:fill="FFFFFF"/>
        <w:spacing w:after="0" w:line="384" w:lineRule="atLeast"/>
        <w:ind w:left="450"/>
        <w:textAlignment w:val="baseline"/>
        <w:rPr>
          <w:ins w:id="424" w:author="Unknown"/>
          <w:rFonts w:eastAsia="Times New Roman" w:cs="Times New Roman"/>
          <w:sz w:val="29"/>
          <w:szCs w:val="29"/>
        </w:rPr>
      </w:pPr>
      <w:ins w:id="425" w:author="Unknown">
        <w:r w:rsidRPr="002C5706">
          <w:rPr>
            <w:rFonts w:eastAsia="Times New Roman" w:cs="Times New Roman"/>
            <w:sz w:val="29"/>
            <w:szCs w:val="29"/>
          </w:rPr>
          <w:t>Phần tử thứ k của hàng thứ n là tổng của phần tử thứ k-1 và k của hàng thứ n-1.</w:t>
        </w:r>
      </w:ins>
    </w:p>
    <w:p w:rsidR="002C5706" w:rsidRPr="002C5706" w:rsidRDefault="002C5706" w:rsidP="002C5706">
      <w:pPr>
        <w:shd w:val="clear" w:color="auto" w:fill="FFFFFF"/>
        <w:spacing w:after="0" w:line="384" w:lineRule="atLeast"/>
        <w:textAlignment w:val="baseline"/>
        <w:rPr>
          <w:ins w:id="426" w:author="Unknown"/>
          <w:rFonts w:eastAsia="Times New Roman" w:cs="Times New Roman"/>
          <w:sz w:val="29"/>
          <w:szCs w:val="29"/>
        </w:rPr>
      </w:pPr>
      <w:ins w:id="427" w:author="Unknown">
        <w:r w:rsidRPr="002C5706">
          <w:rPr>
            <w:rFonts w:eastAsia="Times New Roman" w:cs="Times New Roman"/>
            <w:b/>
            <w:bCs/>
            <w:sz w:val="29"/>
          </w:rPr>
          <w:t>Bài 82:</w:t>
        </w:r>
        <w:r w:rsidRPr="002C5706">
          <w:rPr>
            <w:rFonts w:eastAsia="Times New Roman" w:cs="Times New Roman"/>
            <w:sz w:val="29"/>
            <w:szCs w:val="29"/>
          </w:rPr>
          <w:t> Viết chương trình tính giai thừa của số n (Viết là n!). Với yêu cầu:</w:t>
        </w:r>
      </w:ins>
    </w:p>
    <w:p w:rsidR="002C5706" w:rsidRPr="002C5706" w:rsidRDefault="002C5706" w:rsidP="002C5706">
      <w:pPr>
        <w:numPr>
          <w:ilvl w:val="0"/>
          <w:numId w:val="23"/>
        </w:numPr>
        <w:shd w:val="clear" w:color="auto" w:fill="FFFFFF"/>
        <w:spacing w:after="0" w:line="384" w:lineRule="atLeast"/>
        <w:ind w:left="450"/>
        <w:textAlignment w:val="baseline"/>
        <w:rPr>
          <w:ins w:id="428" w:author="Unknown"/>
          <w:rFonts w:eastAsia="Times New Roman" w:cs="Times New Roman"/>
          <w:sz w:val="29"/>
          <w:szCs w:val="29"/>
        </w:rPr>
      </w:pPr>
      <w:ins w:id="429" w:author="Unknown">
        <w:r w:rsidRPr="002C5706">
          <w:rPr>
            <w:rFonts w:eastAsia="Times New Roman" w:cs="Times New Roman"/>
            <w:sz w:val="29"/>
            <w:szCs w:val="29"/>
          </w:rPr>
          <w:t>Nếu người dùng nhập số n &lt; 0 thì yêu cầu nhập lại.</w:t>
        </w:r>
      </w:ins>
    </w:p>
    <w:p w:rsidR="002C5706" w:rsidRPr="002C5706" w:rsidRDefault="002C5706" w:rsidP="002C5706">
      <w:pPr>
        <w:numPr>
          <w:ilvl w:val="0"/>
          <w:numId w:val="23"/>
        </w:numPr>
        <w:shd w:val="clear" w:color="auto" w:fill="FFFFFF"/>
        <w:spacing w:after="0" w:line="384" w:lineRule="atLeast"/>
        <w:ind w:left="450"/>
        <w:textAlignment w:val="baseline"/>
        <w:rPr>
          <w:ins w:id="430" w:author="Unknown"/>
          <w:rFonts w:eastAsia="Times New Roman" w:cs="Times New Roman"/>
          <w:sz w:val="29"/>
          <w:szCs w:val="29"/>
        </w:rPr>
      </w:pPr>
      <w:ins w:id="431" w:author="Unknown">
        <w:r w:rsidRPr="002C5706">
          <w:rPr>
            <w:rFonts w:eastAsia="Times New Roman" w:cs="Times New Roman"/>
            <w:sz w:val="29"/>
            <w:szCs w:val="29"/>
          </w:rPr>
          <w:t>Sử dụng chương trình con để tính giai thừa của một số.</w:t>
        </w:r>
      </w:ins>
    </w:p>
    <w:p w:rsidR="002C5706" w:rsidRPr="002C5706" w:rsidRDefault="002C5706" w:rsidP="002C5706">
      <w:pPr>
        <w:shd w:val="clear" w:color="auto" w:fill="FFFFFF"/>
        <w:spacing w:after="0" w:line="384" w:lineRule="atLeast"/>
        <w:textAlignment w:val="baseline"/>
        <w:rPr>
          <w:ins w:id="432" w:author="Unknown"/>
          <w:rFonts w:eastAsia="Times New Roman" w:cs="Times New Roman"/>
          <w:sz w:val="29"/>
          <w:szCs w:val="29"/>
        </w:rPr>
      </w:pPr>
      <w:ins w:id="433" w:author="Unknown">
        <w:r w:rsidRPr="002C5706">
          <w:rPr>
            <w:rFonts w:eastAsia="Times New Roman" w:cs="Times New Roman"/>
            <w:b/>
            <w:bCs/>
            <w:sz w:val="29"/>
          </w:rPr>
          <w:t>Bài 83:</w:t>
        </w:r>
        <w:r w:rsidRPr="002C5706">
          <w:rPr>
            <w:rFonts w:eastAsia="Times New Roman" w:cs="Times New Roman"/>
            <w:sz w:val="29"/>
            <w:szCs w:val="29"/>
          </w:rPr>
          <w:t> Viết chương trình cho phép cộng hai phân số.</w:t>
        </w:r>
      </w:ins>
    </w:p>
    <w:p w:rsidR="002C5706" w:rsidRPr="002C5706" w:rsidRDefault="002C5706" w:rsidP="002C5706">
      <w:pPr>
        <w:shd w:val="clear" w:color="auto" w:fill="FFFFFF"/>
        <w:spacing w:after="0" w:line="384" w:lineRule="atLeast"/>
        <w:textAlignment w:val="baseline"/>
        <w:rPr>
          <w:ins w:id="434" w:author="Unknown"/>
          <w:rFonts w:eastAsia="Times New Roman" w:cs="Times New Roman"/>
          <w:sz w:val="29"/>
          <w:szCs w:val="29"/>
        </w:rPr>
      </w:pPr>
      <w:ins w:id="435" w:author="Unknown">
        <w:r w:rsidRPr="002C5706">
          <w:rPr>
            <w:rFonts w:eastAsia="Times New Roman" w:cs="Times New Roman"/>
            <w:b/>
            <w:bCs/>
            <w:sz w:val="29"/>
          </w:rPr>
          <w:lastRenderedPageBreak/>
          <w:t>Bài 84:</w:t>
        </w:r>
        <w:r w:rsidRPr="002C5706">
          <w:rPr>
            <w:rFonts w:eastAsia="Times New Roman" w:cs="Times New Roman"/>
            <w:sz w:val="29"/>
            <w:szCs w:val="29"/>
          </w:rPr>
          <w:t> Nhập vào một số nguyên dương n. Hãy in ra số nguyên tố nhỏ nhất lớn hơn n. VD: Nhập n = 10. Kết quả in ra số 11.</w:t>
        </w:r>
      </w:ins>
    </w:p>
    <w:p w:rsidR="002C5706" w:rsidRPr="002C5706" w:rsidRDefault="002C5706" w:rsidP="002C5706">
      <w:pPr>
        <w:shd w:val="clear" w:color="auto" w:fill="FFFFFF"/>
        <w:spacing w:after="0" w:line="384" w:lineRule="atLeast"/>
        <w:textAlignment w:val="baseline"/>
        <w:rPr>
          <w:ins w:id="436" w:author="Unknown"/>
          <w:rFonts w:eastAsia="Times New Roman" w:cs="Times New Roman"/>
          <w:sz w:val="29"/>
          <w:szCs w:val="29"/>
        </w:rPr>
      </w:pPr>
      <w:ins w:id="437" w:author="Unknown">
        <w:r w:rsidRPr="002C5706">
          <w:rPr>
            <w:rFonts w:eastAsia="Times New Roman" w:cs="Times New Roman"/>
            <w:b/>
            <w:bCs/>
            <w:sz w:val="29"/>
          </w:rPr>
          <w:t>Bài 85:</w:t>
        </w:r>
        <w:r w:rsidRPr="002C5706">
          <w:rPr>
            <w:rFonts w:eastAsia="Times New Roman" w:cs="Times New Roman"/>
            <w:sz w:val="29"/>
            <w:szCs w:val="29"/>
          </w:rPr>
          <w:t> Tìm các số tự nhiên nhỏ hơn hoặc bằng n mà sau khi làm phép phân tích ra thừa số nguyên tố có nhiều nhân tử nhất. Ví dụ n=9. Các số có nhiều nhân tử nhất sau khi làm phép phân tích là: 8 = 2.2.2</w:t>
        </w:r>
      </w:ins>
    </w:p>
    <w:p w:rsidR="002C5706" w:rsidRPr="002C5706" w:rsidRDefault="002C5706" w:rsidP="002C5706">
      <w:pPr>
        <w:shd w:val="clear" w:color="auto" w:fill="FFFFFF"/>
        <w:spacing w:after="75" w:line="384" w:lineRule="atLeast"/>
        <w:textAlignment w:val="baseline"/>
        <w:rPr>
          <w:ins w:id="438" w:author="Unknown"/>
          <w:rFonts w:eastAsia="Times New Roman" w:cs="Times New Roman"/>
          <w:sz w:val="29"/>
          <w:szCs w:val="29"/>
        </w:rPr>
      </w:pPr>
      <w:ins w:id="439" w:author="Unknown">
        <w:r w:rsidRPr="002C5706">
          <w:rPr>
            <w:rFonts w:eastAsia="Times New Roman" w:cs="Times New Roman"/>
            <w:sz w:val="29"/>
            <w:szCs w:val="29"/>
          </w:rPr>
          <w:t>Viết chương trình cho phép phân tích một số ra thừa số nguyên tố và ghi kết quả dưới dạng tích các lũy thừa. Ví dụ: 300 = 2^2.3.5^2</w:t>
        </w:r>
      </w:ins>
    </w:p>
    <w:p w:rsidR="002C5706" w:rsidRPr="002C5706" w:rsidRDefault="002C5706" w:rsidP="002C5706">
      <w:pPr>
        <w:shd w:val="clear" w:color="auto" w:fill="FFFFFF"/>
        <w:spacing w:after="0" w:line="384" w:lineRule="atLeast"/>
        <w:textAlignment w:val="baseline"/>
        <w:rPr>
          <w:ins w:id="440" w:author="Unknown"/>
          <w:rFonts w:eastAsia="Times New Roman" w:cs="Times New Roman"/>
          <w:sz w:val="29"/>
          <w:szCs w:val="29"/>
        </w:rPr>
      </w:pPr>
      <w:ins w:id="441" w:author="Unknown">
        <w:r w:rsidRPr="002C5706">
          <w:rPr>
            <w:rFonts w:eastAsia="Times New Roman" w:cs="Times New Roman"/>
            <w:b/>
            <w:bCs/>
            <w:sz w:val="29"/>
          </w:rPr>
          <w:t>Bài 86:</w:t>
        </w:r>
        <w:r w:rsidRPr="002C5706">
          <w:rPr>
            <w:rFonts w:eastAsia="Times New Roman" w:cs="Times New Roman"/>
            <w:sz w:val="29"/>
            <w:szCs w:val="29"/>
          </w:rPr>
          <w:t> Mọi số tự nhiên đều có thể viết được dưới dạng tổng của hai số nguyên tố. Viết chương trình thực hiện tách một số tự nhiên thành tổng của hai số nguyên tố.</w:t>
        </w:r>
      </w:ins>
    </w:p>
    <w:p w:rsidR="002C5706" w:rsidRPr="002C5706" w:rsidRDefault="002C5706" w:rsidP="002C5706">
      <w:pPr>
        <w:shd w:val="clear" w:color="auto" w:fill="FFFFFF"/>
        <w:spacing w:after="0" w:line="384" w:lineRule="atLeast"/>
        <w:textAlignment w:val="baseline"/>
        <w:rPr>
          <w:ins w:id="442" w:author="Unknown"/>
          <w:rFonts w:eastAsia="Times New Roman" w:cs="Times New Roman"/>
          <w:sz w:val="29"/>
          <w:szCs w:val="29"/>
        </w:rPr>
      </w:pPr>
      <w:ins w:id="443" w:author="Unknown">
        <w:r w:rsidRPr="002C5706">
          <w:rPr>
            <w:rFonts w:eastAsia="Times New Roman" w:cs="Times New Roman"/>
            <w:b/>
            <w:bCs/>
            <w:sz w:val="29"/>
          </w:rPr>
          <w:t>Bài 87:</w:t>
        </w:r>
        <w:r w:rsidRPr="002C5706">
          <w:rPr>
            <w:rFonts w:eastAsia="Times New Roman" w:cs="Times New Roman"/>
            <w:sz w:val="29"/>
            <w:szCs w:val="29"/>
          </w:rPr>
          <w:t> Hai số tự nhiên A, B được coi là hữu nghị nếu như số này bằng tổng các ước số của số kia và ngược lại. Lập trình tìm và in ra màn hình các cặp số hữu nghị trong phạm vi từ 1 đến 10000. (Lưu ý, số 1 được coi là ước số của mọi số còn mỗi số không được coi là ước số của chính nó).</w:t>
        </w:r>
      </w:ins>
    </w:p>
    <w:p w:rsidR="002C5706" w:rsidRPr="002C5706" w:rsidRDefault="002C5706" w:rsidP="002C5706">
      <w:pPr>
        <w:shd w:val="clear" w:color="auto" w:fill="FFFFFF"/>
        <w:spacing w:after="0" w:line="384" w:lineRule="atLeast"/>
        <w:textAlignment w:val="baseline"/>
        <w:rPr>
          <w:ins w:id="444" w:author="Unknown"/>
          <w:rFonts w:eastAsia="Times New Roman" w:cs="Times New Roman"/>
          <w:sz w:val="29"/>
          <w:szCs w:val="29"/>
        </w:rPr>
      </w:pPr>
      <w:ins w:id="445" w:author="Unknown">
        <w:r w:rsidRPr="002C5706">
          <w:rPr>
            <w:rFonts w:eastAsia="Times New Roman" w:cs="Times New Roman"/>
            <w:b/>
            <w:bCs/>
            <w:sz w:val="29"/>
          </w:rPr>
          <w:t>Bài 88:</w:t>
        </w:r>
        <w:r w:rsidRPr="002C5706">
          <w:rPr>
            <w:rFonts w:eastAsia="Times New Roman" w:cs="Times New Roman"/>
            <w:sz w:val="29"/>
            <w:szCs w:val="29"/>
          </w:rPr>
          <w:t> Cho dãy số gồm </w:t>
        </w:r>
        <w:r w:rsidRPr="002C5706">
          <w:rPr>
            <w:rFonts w:eastAsia="Times New Roman" w:cs="Times New Roman"/>
            <w:sz w:val="29"/>
          </w:rPr>
          <w:t>n</w:t>
        </w:r>
        <w:r w:rsidRPr="002C5706">
          <w:rPr>
            <w:rFonts w:eastAsia="Times New Roman" w:cs="Times New Roman"/>
            <w:sz w:val="29"/>
            <w:szCs w:val="29"/>
          </w:rPr>
          <w:t> số. Tìm dãy con lớn nhất các phần tử tăng (giảm) dần.</w:t>
        </w:r>
      </w:ins>
    </w:p>
    <w:p w:rsidR="002C5706" w:rsidRPr="002C5706" w:rsidRDefault="002C5706" w:rsidP="002C5706">
      <w:pPr>
        <w:shd w:val="clear" w:color="auto" w:fill="FFFFFF"/>
        <w:spacing w:after="0" w:line="384" w:lineRule="atLeast"/>
        <w:textAlignment w:val="baseline"/>
        <w:rPr>
          <w:ins w:id="446" w:author="Unknown"/>
          <w:rFonts w:eastAsia="Times New Roman" w:cs="Times New Roman"/>
          <w:sz w:val="29"/>
          <w:szCs w:val="29"/>
        </w:rPr>
      </w:pPr>
      <w:ins w:id="447" w:author="Unknown">
        <w:r w:rsidRPr="002C5706">
          <w:rPr>
            <w:rFonts w:eastAsia="Times New Roman" w:cs="Times New Roman"/>
            <w:b/>
            <w:bCs/>
            <w:sz w:val="29"/>
          </w:rPr>
          <w:t>Bài 89:</w:t>
        </w:r>
        <w:r w:rsidRPr="002C5706">
          <w:rPr>
            <w:rFonts w:eastAsia="Times New Roman" w:cs="Times New Roman"/>
            <w:sz w:val="29"/>
            <w:szCs w:val="29"/>
          </w:rPr>
          <w:t> Cho dãy số gồm </w:t>
        </w:r>
        <w:r w:rsidRPr="002C5706">
          <w:rPr>
            <w:rFonts w:eastAsia="Times New Roman" w:cs="Times New Roman"/>
            <w:sz w:val="29"/>
          </w:rPr>
          <w:t>n</w:t>
        </w:r>
        <w:r w:rsidRPr="002C5706">
          <w:rPr>
            <w:rFonts w:eastAsia="Times New Roman" w:cs="Times New Roman"/>
            <w:sz w:val="29"/>
            <w:szCs w:val="29"/>
          </w:rPr>
          <w:t> số. Tìm dãy con lớn nhất các phần tử có cùng dấu, (đan dấu).</w:t>
        </w:r>
      </w:ins>
    </w:p>
    <w:p w:rsidR="002C5706" w:rsidRPr="002C5706" w:rsidRDefault="002C5706" w:rsidP="002C5706">
      <w:pPr>
        <w:shd w:val="clear" w:color="auto" w:fill="FFFFFF"/>
        <w:spacing w:after="0" w:line="384" w:lineRule="atLeast"/>
        <w:textAlignment w:val="baseline"/>
        <w:rPr>
          <w:ins w:id="448" w:author="Unknown"/>
          <w:rFonts w:eastAsia="Times New Roman" w:cs="Times New Roman"/>
          <w:sz w:val="29"/>
          <w:szCs w:val="29"/>
        </w:rPr>
      </w:pPr>
      <w:ins w:id="449" w:author="Unknown">
        <w:r w:rsidRPr="002C5706">
          <w:rPr>
            <w:rFonts w:eastAsia="Times New Roman" w:cs="Times New Roman"/>
            <w:b/>
            <w:bCs/>
            <w:sz w:val="29"/>
          </w:rPr>
          <w:t>Bài 90:</w:t>
        </w:r>
        <w:r w:rsidRPr="002C5706">
          <w:rPr>
            <w:rFonts w:eastAsia="Times New Roman" w:cs="Times New Roman"/>
            <w:sz w:val="29"/>
            <w:szCs w:val="29"/>
          </w:rPr>
          <w:t> Cho dãy gồm </w:t>
        </w:r>
        <w:r w:rsidRPr="002C5706">
          <w:rPr>
            <w:rFonts w:eastAsia="Times New Roman" w:cs="Times New Roman"/>
            <w:sz w:val="29"/>
          </w:rPr>
          <w:t>n</w:t>
        </w:r>
        <w:r w:rsidRPr="002C5706">
          <w:rPr>
            <w:rFonts w:eastAsia="Times New Roman" w:cs="Times New Roman"/>
            <w:sz w:val="29"/>
            <w:szCs w:val="29"/>
          </w:rPr>
          <w:t> số. Tìm dãy con lớn nhất đơn điệu (liên tục tăng, giảm hoặc giảm, tăng).</w:t>
        </w:r>
      </w:ins>
    </w:p>
    <w:p w:rsidR="002C5706" w:rsidRPr="002C5706" w:rsidRDefault="002C5706" w:rsidP="002C5706">
      <w:pPr>
        <w:shd w:val="clear" w:color="auto" w:fill="FFFFFF"/>
        <w:spacing w:after="0" w:line="384" w:lineRule="atLeast"/>
        <w:textAlignment w:val="baseline"/>
        <w:rPr>
          <w:ins w:id="450" w:author="Unknown"/>
          <w:rFonts w:eastAsia="Times New Roman" w:cs="Times New Roman"/>
          <w:sz w:val="29"/>
          <w:szCs w:val="29"/>
        </w:rPr>
      </w:pPr>
      <w:ins w:id="451" w:author="Unknown">
        <w:r w:rsidRPr="002C5706">
          <w:rPr>
            <w:rFonts w:eastAsia="Times New Roman" w:cs="Times New Roman"/>
            <w:b/>
            <w:bCs/>
            <w:sz w:val="29"/>
          </w:rPr>
          <w:t>Bài 91:</w:t>
        </w:r>
        <w:r w:rsidRPr="002C5706">
          <w:rPr>
            <w:rFonts w:eastAsia="Times New Roman" w:cs="Times New Roman"/>
            <w:sz w:val="29"/>
            <w:szCs w:val="29"/>
          </w:rPr>
          <w:t>  Cho dãy số gồm </w:t>
        </w:r>
        <w:r w:rsidRPr="002C5706">
          <w:rPr>
            <w:rFonts w:eastAsia="Times New Roman" w:cs="Times New Roman"/>
            <w:sz w:val="29"/>
          </w:rPr>
          <w:t>n</w:t>
        </w:r>
        <w:r w:rsidRPr="002C5706">
          <w:rPr>
            <w:rFonts w:eastAsia="Times New Roman" w:cs="Times New Roman"/>
            <w:sz w:val="29"/>
            <w:szCs w:val="29"/>
          </w:rPr>
          <w:t> số nguyên. Tìm dãy con có tổng lớn nhất</w:t>
        </w:r>
      </w:ins>
    </w:p>
    <w:p w:rsidR="002C5706" w:rsidRPr="002C5706" w:rsidRDefault="002C5706" w:rsidP="002C5706">
      <w:pPr>
        <w:shd w:val="clear" w:color="auto" w:fill="FFFFFF"/>
        <w:spacing w:after="0" w:line="384" w:lineRule="atLeast"/>
        <w:textAlignment w:val="baseline"/>
        <w:rPr>
          <w:ins w:id="452" w:author="Unknown"/>
          <w:rFonts w:eastAsia="Times New Roman" w:cs="Times New Roman"/>
          <w:sz w:val="29"/>
          <w:szCs w:val="29"/>
        </w:rPr>
      </w:pPr>
      <w:ins w:id="453" w:author="Unknown">
        <w:r w:rsidRPr="002C5706">
          <w:rPr>
            <w:rFonts w:eastAsia="Times New Roman" w:cs="Times New Roman"/>
            <w:b/>
            <w:bCs/>
            <w:sz w:val="29"/>
          </w:rPr>
          <w:t>Hướng dẫn.</w:t>
        </w:r>
        <w:r w:rsidRPr="002C5706">
          <w:rPr>
            <w:rFonts w:eastAsia="Times New Roman" w:cs="Times New Roman"/>
            <w:sz w:val="29"/>
            <w:szCs w:val="29"/>
          </w:rPr>
          <w:t> Sử dụng kỹ thuật vét cạn các dãy con, dùng hàm tính tổng dãy con để kiểm tra.</w:t>
        </w:r>
      </w:ins>
    </w:p>
    <w:p w:rsidR="002C5706" w:rsidRPr="002C5706" w:rsidRDefault="002C5706" w:rsidP="002C5706">
      <w:pPr>
        <w:shd w:val="clear" w:color="auto" w:fill="FFFFFF"/>
        <w:spacing w:after="0" w:line="384" w:lineRule="atLeast"/>
        <w:textAlignment w:val="baseline"/>
        <w:rPr>
          <w:ins w:id="454" w:author="Unknown"/>
          <w:rFonts w:eastAsia="Times New Roman" w:cs="Times New Roman"/>
          <w:sz w:val="29"/>
          <w:szCs w:val="29"/>
        </w:rPr>
      </w:pPr>
      <w:ins w:id="455" w:author="Unknown">
        <w:r w:rsidRPr="002C5706">
          <w:rPr>
            <w:rFonts w:eastAsia="Times New Roman" w:cs="Times New Roman"/>
            <w:b/>
            <w:bCs/>
            <w:sz w:val="29"/>
          </w:rPr>
          <w:t>Bài 92:</w:t>
        </w:r>
        <w:r w:rsidRPr="002C5706">
          <w:rPr>
            <w:rFonts w:eastAsia="Times New Roman" w:cs="Times New Roman"/>
            <w:sz w:val="29"/>
            <w:szCs w:val="29"/>
          </w:rPr>
          <w:t> Gọi </w:t>
        </w:r>
        <w:r w:rsidRPr="002C5706">
          <w:rPr>
            <w:rFonts w:eastAsia="Times New Roman" w:cs="Times New Roman"/>
            <w:sz w:val="29"/>
          </w:rPr>
          <w:t>abcd</w:t>
        </w:r>
        <w:r w:rsidRPr="002C5706">
          <w:rPr>
            <w:rFonts w:eastAsia="Times New Roman" w:cs="Times New Roman"/>
            <w:sz w:val="29"/>
            <w:szCs w:val="29"/>
          </w:rPr>
          <w:t> là một số có 4 chữ số. Hãy lập chương trình tìm tất cả các số có 4 chữ số thỏa mãn biểu thức: </w:t>
        </w:r>
        <w:r w:rsidRPr="002C5706">
          <w:rPr>
            <w:rFonts w:eastAsia="Times New Roman" w:cs="Times New Roman"/>
            <w:sz w:val="29"/>
          </w:rPr>
          <w:t>abcd=(ab + cd)^2</w:t>
        </w:r>
        <w:r w:rsidRPr="002C5706">
          <w:rPr>
            <w:rFonts w:eastAsia="Times New Roman" w:cs="Times New Roman"/>
            <w:sz w:val="29"/>
            <w:szCs w:val="29"/>
          </w:rPr>
          <w:t>. Ví dụ </w:t>
        </w:r>
        <w:r w:rsidRPr="002C5706">
          <w:rPr>
            <w:rFonts w:eastAsia="Times New Roman" w:cs="Times New Roman"/>
            <w:sz w:val="29"/>
          </w:rPr>
          <w:t>2025=(20 + 25)^2</w:t>
        </w:r>
        <w:r w:rsidRPr="002C5706">
          <w:rPr>
            <w:rFonts w:eastAsia="Times New Roman" w:cs="Times New Roman"/>
            <w:sz w:val="29"/>
            <w:szCs w:val="29"/>
          </w:rPr>
          <w:t>.</w:t>
        </w:r>
      </w:ins>
    </w:p>
    <w:p w:rsidR="002C5706" w:rsidRPr="002C5706" w:rsidRDefault="002C5706" w:rsidP="002C5706">
      <w:pPr>
        <w:shd w:val="clear" w:color="auto" w:fill="FFFFFF"/>
        <w:spacing w:after="0" w:line="384" w:lineRule="atLeast"/>
        <w:textAlignment w:val="baseline"/>
        <w:rPr>
          <w:ins w:id="456" w:author="Unknown"/>
          <w:rFonts w:eastAsia="Times New Roman" w:cs="Times New Roman"/>
          <w:sz w:val="29"/>
          <w:szCs w:val="29"/>
        </w:rPr>
      </w:pPr>
      <w:ins w:id="457" w:author="Unknown">
        <w:r w:rsidRPr="002C5706">
          <w:rPr>
            <w:rFonts w:eastAsia="Times New Roman" w:cs="Times New Roman"/>
            <w:b/>
            <w:bCs/>
            <w:sz w:val="29"/>
          </w:rPr>
          <w:t>Bài 93: </w:t>
        </w:r>
        <w:r w:rsidRPr="002C5706">
          <w:rPr>
            <w:rFonts w:eastAsia="Times New Roman" w:cs="Times New Roman"/>
            <w:sz w:val="29"/>
            <w:szCs w:val="29"/>
          </w:rPr>
          <w:t> Viết chương trình cho nhập hai số tự nhiên </w:t>
        </w:r>
        <w:r w:rsidRPr="002C5706">
          <w:rPr>
            <w:rFonts w:eastAsia="Times New Roman" w:cs="Times New Roman"/>
            <w:sz w:val="29"/>
          </w:rPr>
          <w:t>N</w:t>
        </w:r>
        <w:r w:rsidRPr="002C5706">
          <w:rPr>
            <w:rFonts w:eastAsia="Times New Roman" w:cs="Times New Roman"/>
            <w:sz w:val="29"/>
            <w:szCs w:val="29"/>
          </w:rPr>
          <w:t> và </w:t>
        </w:r>
        <w:r w:rsidRPr="002C5706">
          <w:rPr>
            <w:rFonts w:eastAsia="Times New Roman" w:cs="Times New Roman"/>
            <w:sz w:val="29"/>
          </w:rPr>
          <w:t>k</w:t>
        </w:r>
        <w:r w:rsidRPr="002C5706">
          <w:rPr>
            <w:rFonts w:eastAsia="Times New Roman" w:cs="Times New Roman"/>
            <w:sz w:val="29"/>
            <w:szCs w:val="29"/>
          </w:rPr>
          <w:t>. Hãy cho biết chữ số thứ </w:t>
        </w:r>
        <w:r w:rsidRPr="002C5706">
          <w:rPr>
            <w:rFonts w:eastAsia="Times New Roman" w:cs="Times New Roman"/>
            <w:sz w:val="29"/>
          </w:rPr>
          <w:t>k</w:t>
        </w:r>
        <w:r w:rsidRPr="002C5706">
          <w:rPr>
            <w:rFonts w:eastAsia="Times New Roman" w:cs="Times New Roman"/>
            <w:sz w:val="29"/>
            <w:szCs w:val="29"/>
          </w:rPr>
          <w:t> tính từ trái sang phải trong số </w:t>
        </w:r>
        <w:r w:rsidRPr="002C5706">
          <w:rPr>
            <w:rFonts w:eastAsia="Times New Roman" w:cs="Times New Roman"/>
            <w:sz w:val="29"/>
          </w:rPr>
          <w:t>N</w:t>
        </w:r>
        <w:r w:rsidRPr="002C5706">
          <w:rPr>
            <w:rFonts w:eastAsia="Times New Roman" w:cs="Times New Roman"/>
            <w:sz w:val="29"/>
            <w:szCs w:val="29"/>
          </w:rPr>
          <w:t> là chữ số nào? Nếu </w:t>
        </w:r>
        <w:r w:rsidRPr="002C5706">
          <w:rPr>
            <w:rFonts w:eastAsia="Times New Roman" w:cs="Times New Roman"/>
            <w:sz w:val="29"/>
          </w:rPr>
          <w:t>k</w:t>
        </w:r>
        <w:r w:rsidRPr="002C5706">
          <w:rPr>
            <w:rFonts w:eastAsia="Times New Roman" w:cs="Times New Roman"/>
            <w:sz w:val="29"/>
            <w:szCs w:val="29"/>
          </w:rPr>
          <w:t> lớn hơn độ dài của </w:t>
        </w:r>
        <w:r w:rsidRPr="002C5706">
          <w:rPr>
            <w:rFonts w:eastAsia="Times New Roman" w:cs="Times New Roman"/>
            <w:sz w:val="29"/>
          </w:rPr>
          <w:t>N</w:t>
        </w:r>
        <w:r w:rsidRPr="002C5706">
          <w:rPr>
            <w:rFonts w:eastAsia="Times New Roman" w:cs="Times New Roman"/>
            <w:sz w:val="29"/>
            <w:szCs w:val="29"/>
          </w:rPr>
          <w:t> hoặc </w:t>
        </w:r>
        <w:r w:rsidRPr="002C5706">
          <w:rPr>
            <w:rFonts w:eastAsia="Times New Roman" w:cs="Times New Roman"/>
            <w:sz w:val="29"/>
          </w:rPr>
          <w:t>k</w:t>
        </w:r>
        <w:r w:rsidRPr="002C5706">
          <w:rPr>
            <w:rFonts w:eastAsia="Times New Roman" w:cs="Times New Roman"/>
            <w:sz w:val="29"/>
            <w:szCs w:val="29"/>
          </w:rPr>
          <w:t> bằng </w:t>
        </w:r>
        <w:r w:rsidRPr="002C5706">
          <w:rPr>
            <w:rFonts w:eastAsia="Times New Roman" w:cs="Times New Roman"/>
            <w:sz w:val="29"/>
          </w:rPr>
          <w:t>0</w:t>
        </w:r>
        <w:r w:rsidRPr="002C5706">
          <w:rPr>
            <w:rFonts w:eastAsia="Times New Roman" w:cs="Times New Roman"/>
            <w:sz w:val="29"/>
            <w:szCs w:val="29"/>
          </w:rPr>
          <w:t> thì thông báo không tìm được.</w:t>
        </w:r>
      </w:ins>
    </w:p>
    <w:p w:rsidR="002C5706" w:rsidRPr="002C5706" w:rsidRDefault="002C5706" w:rsidP="002C5706">
      <w:pPr>
        <w:shd w:val="clear" w:color="auto" w:fill="FFFFFF"/>
        <w:spacing w:after="0" w:line="384" w:lineRule="atLeast"/>
        <w:textAlignment w:val="baseline"/>
        <w:rPr>
          <w:ins w:id="458" w:author="Unknown"/>
          <w:rFonts w:eastAsia="Times New Roman" w:cs="Times New Roman"/>
          <w:sz w:val="29"/>
          <w:szCs w:val="29"/>
        </w:rPr>
      </w:pPr>
      <w:ins w:id="459" w:author="Unknown">
        <w:r w:rsidRPr="002C5706">
          <w:rPr>
            <w:rFonts w:eastAsia="Times New Roman" w:cs="Times New Roman"/>
            <w:b/>
            <w:bCs/>
            <w:sz w:val="29"/>
          </w:rPr>
          <w:t>Bài 94: </w:t>
        </w:r>
        <w:r w:rsidRPr="002C5706">
          <w:rPr>
            <w:rFonts w:eastAsia="Times New Roman" w:cs="Times New Roman"/>
            <w:sz w:val="29"/>
            <w:szCs w:val="29"/>
          </w:rPr>
          <w:t> Một số được gọi là số bậc thang nếu biểu diễn thập phân của nó có nhiều hơn một chữ số đồng thời theo chiều từ trái qua phải, chữ số đứng sau không nhỏ hơn chữ số đứng trước. Viết chương trình in ra các số bậc thang trong đoạn </w:t>
        </w:r>
        <w:r w:rsidRPr="002C5706">
          <w:rPr>
            <w:rFonts w:eastAsia="Times New Roman" w:cs="Times New Roman"/>
            <w:sz w:val="29"/>
          </w:rPr>
          <w:t>[n1, n2]</w:t>
        </w:r>
        <w:r w:rsidRPr="002C5706">
          <w:rPr>
            <w:rFonts w:eastAsia="Times New Roman" w:cs="Times New Roman"/>
            <w:sz w:val="29"/>
            <w:szCs w:val="29"/>
          </w:rPr>
          <w:t> với </w:t>
        </w:r>
        <w:r w:rsidRPr="002C5706">
          <w:rPr>
            <w:rFonts w:eastAsia="Times New Roman" w:cs="Times New Roman"/>
            <w:sz w:val="29"/>
          </w:rPr>
          <w:t>n1</w:t>
        </w:r>
        <w:r w:rsidRPr="002C5706">
          <w:rPr>
            <w:rFonts w:eastAsia="Times New Roman" w:cs="Times New Roman"/>
            <w:sz w:val="29"/>
            <w:szCs w:val="29"/>
          </w:rPr>
          <w:t>, </w:t>
        </w:r>
        <w:r w:rsidRPr="002C5706">
          <w:rPr>
            <w:rFonts w:eastAsia="Times New Roman" w:cs="Times New Roman"/>
            <w:sz w:val="29"/>
          </w:rPr>
          <w:t>n2</w:t>
        </w:r>
        <w:r w:rsidRPr="002C5706">
          <w:rPr>
            <w:rFonts w:eastAsia="Times New Roman" w:cs="Times New Roman"/>
            <w:sz w:val="29"/>
            <w:szCs w:val="29"/>
          </w:rPr>
          <w:t> được nhập từ bàn phím.</w:t>
        </w:r>
      </w:ins>
    </w:p>
    <w:p w:rsidR="002C5706" w:rsidRPr="002C5706" w:rsidRDefault="002C5706" w:rsidP="002C5706">
      <w:pPr>
        <w:shd w:val="clear" w:color="auto" w:fill="FFFFFF"/>
        <w:spacing w:after="0" w:line="384" w:lineRule="atLeast"/>
        <w:textAlignment w:val="baseline"/>
        <w:rPr>
          <w:ins w:id="460" w:author="Unknown"/>
          <w:rFonts w:eastAsia="Times New Roman" w:cs="Times New Roman"/>
          <w:sz w:val="29"/>
          <w:szCs w:val="29"/>
        </w:rPr>
      </w:pPr>
      <w:ins w:id="461" w:author="Unknown">
        <w:r w:rsidRPr="002C5706">
          <w:rPr>
            <w:rFonts w:eastAsia="Times New Roman" w:cs="Times New Roman"/>
            <w:b/>
            <w:bCs/>
            <w:sz w:val="29"/>
          </w:rPr>
          <w:t>Bài 95:</w:t>
        </w:r>
        <w:r w:rsidRPr="002C5706">
          <w:rPr>
            <w:rFonts w:eastAsia="Times New Roman" w:cs="Times New Roman"/>
            <w:sz w:val="29"/>
            <w:szCs w:val="29"/>
          </w:rPr>
          <w:t> Viết chương trình cho phép đổi một số từ cơ số </w:t>
        </w:r>
        <w:r w:rsidRPr="002C5706">
          <w:rPr>
            <w:rFonts w:eastAsia="Times New Roman" w:cs="Times New Roman"/>
            <w:sz w:val="29"/>
          </w:rPr>
          <w:t>10</w:t>
        </w:r>
        <w:r w:rsidRPr="002C5706">
          <w:rPr>
            <w:rFonts w:eastAsia="Times New Roman" w:cs="Times New Roman"/>
            <w:sz w:val="29"/>
            <w:szCs w:val="29"/>
          </w:rPr>
          <w:t> sang cơ số bất kỳ.</w:t>
        </w:r>
      </w:ins>
    </w:p>
    <w:p w:rsidR="002C5706" w:rsidRPr="002C5706" w:rsidRDefault="002C5706" w:rsidP="002C5706">
      <w:pPr>
        <w:shd w:val="clear" w:color="auto" w:fill="FFFFFF"/>
        <w:spacing w:after="75" w:line="384" w:lineRule="atLeast"/>
        <w:textAlignment w:val="baseline"/>
        <w:rPr>
          <w:ins w:id="462" w:author="Unknown"/>
          <w:rFonts w:eastAsia="Times New Roman" w:cs="Times New Roman"/>
          <w:sz w:val="29"/>
          <w:szCs w:val="29"/>
        </w:rPr>
      </w:pPr>
      <w:ins w:id="463" w:author="Unknown">
        <w:r w:rsidRPr="002C5706">
          <w:rPr>
            <w:rFonts w:eastAsia="Times New Roman" w:cs="Times New Roman"/>
            <w:sz w:val="29"/>
            <w:szCs w:val="29"/>
          </w:rPr>
          <w:t>Thuật toán:</w:t>
        </w:r>
      </w:ins>
    </w:p>
    <w:p w:rsidR="002C5706" w:rsidRPr="002C5706" w:rsidRDefault="002C5706" w:rsidP="002C5706">
      <w:pPr>
        <w:numPr>
          <w:ilvl w:val="0"/>
          <w:numId w:val="24"/>
        </w:numPr>
        <w:shd w:val="clear" w:color="auto" w:fill="FFFFFF"/>
        <w:spacing w:after="0" w:line="384" w:lineRule="atLeast"/>
        <w:ind w:left="450"/>
        <w:textAlignment w:val="baseline"/>
        <w:rPr>
          <w:ins w:id="464" w:author="Unknown"/>
          <w:rFonts w:eastAsia="Times New Roman" w:cs="Times New Roman"/>
          <w:sz w:val="29"/>
          <w:szCs w:val="29"/>
        </w:rPr>
      </w:pPr>
      <w:ins w:id="465" w:author="Unknown">
        <w:r w:rsidRPr="002C5706">
          <w:rPr>
            <w:rFonts w:eastAsia="Times New Roman" w:cs="Times New Roman"/>
            <w:sz w:val="29"/>
            <w:szCs w:val="29"/>
          </w:rPr>
          <w:lastRenderedPageBreak/>
          <w:t>Dùng mảng CS để lưu các chữ số.</w:t>
        </w:r>
      </w:ins>
    </w:p>
    <w:p w:rsidR="002C5706" w:rsidRPr="002C5706" w:rsidRDefault="002C5706" w:rsidP="002C5706">
      <w:pPr>
        <w:numPr>
          <w:ilvl w:val="0"/>
          <w:numId w:val="24"/>
        </w:numPr>
        <w:shd w:val="clear" w:color="auto" w:fill="FFFFFF"/>
        <w:spacing w:after="0" w:line="384" w:lineRule="atLeast"/>
        <w:ind w:left="450"/>
        <w:textAlignment w:val="baseline"/>
        <w:rPr>
          <w:ins w:id="466" w:author="Unknown"/>
          <w:rFonts w:eastAsia="Times New Roman" w:cs="Times New Roman"/>
          <w:sz w:val="29"/>
          <w:szCs w:val="29"/>
        </w:rPr>
      </w:pPr>
      <w:ins w:id="467" w:author="Unknown">
        <w:r w:rsidRPr="002C5706">
          <w:rPr>
            <w:rFonts w:eastAsia="Times New Roman" w:cs="Times New Roman"/>
            <w:sz w:val="29"/>
            <w:szCs w:val="29"/>
          </w:rPr>
          <w:t>Lặp khi n &lt;&gt; việc: Chia n cho s lấy phần dư. Lấy phần dư làm chỉ số để lấy và lưu chữ số. Gán n = n div s.</w:t>
        </w:r>
      </w:ins>
    </w:p>
    <w:p w:rsidR="002C5706" w:rsidRPr="002C5706" w:rsidRDefault="002C5706" w:rsidP="002C5706">
      <w:pPr>
        <w:shd w:val="clear" w:color="auto" w:fill="FFFFFF"/>
        <w:spacing w:after="75" w:line="384" w:lineRule="atLeast"/>
        <w:textAlignment w:val="baseline"/>
        <w:rPr>
          <w:ins w:id="468" w:author="Unknown"/>
          <w:rFonts w:eastAsia="Times New Roman" w:cs="Times New Roman"/>
          <w:sz w:val="29"/>
          <w:szCs w:val="29"/>
        </w:rPr>
      </w:pPr>
      <w:ins w:id="469" w:author="Unknown">
        <w:r w:rsidRPr="002C5706">
          <w:rPr>
            <w:rFonts w:eastAsia="Times New Roman" w:cs="Times New Roman"/>
            <w:sz w:val="29"/>
            <w:szCs w:val="29"/>
          </w:rPr>
          <w:t>Chú ý chữ số lấy sau sẽ nằm trước.</w:t>
        </w:r>
      </w:ins>
    </w:p>
    <w:p w:rsidR="002C5706" w:rsidRPr="002C5706" w:rsidRDefault="002C5706" w:rsidP="002C5706">
      <w:pPr>
        <w:shd w:val="clear" w:color="auto" w:fill="FFFFFF"/>
        <w:spacing w:after="0" w:line="384" w:lineRule="atLeast"/>
        <w:textAlignment w:val="baseline"/>
        <w:rPr>
          <w:ins w:id="470" w:author="Unknown"/>
          <w:rFonts w:eastAsia="Times New Roman" w:cs="Times New Roman"/>
          <w:sz w:val="29"/>
          <w:szCs w:val="29"/>
        </w:rPr>
      </w:pPr>
      <w:ins w:id="471" w:author="Unknown">
        <w:r w:rsidRPr="002C5706">
          <w:rPr>
            <w:rFonts w:eastAsia="Times New Roman" w:cs="Times New Roman"/>
            <w:b/>
            <w:bCs/>
            <w:sz w:val="29"/>
          </w:rPr>
          <w:t>Bài 96:</w:t>
        </w:r>
        <w:r w:rsidRPr="002C5706">
          <w:rPr>
            <w:rFonts w:eastAsia="Times New Roman" w:cs="Times New Roman"/>
            <w:sz w:val="29"/>
            <w:szCs w:val="29"/>
          </w:rPr>
          <w:t> Viết chương trình cho phép đổi một số từ cơ số bất kỳ sang cơ số </w:t>
        </w:r>
        <w:r w:rsidRPr="002C5706">
          <w:rPr>
            <w:rFonts w:eastAsia="Times New Roman" w:cs="Times New Roman"/>
            <w:sz w:val="29"/>
          </w:rPr>
          <w:t>10</w:t>
        </w:r>
        <w:r w:rsidRPr="002C5706">
          <w:rPr>
            <w:rFonts w:eastAsia="Times New Roman" w:cs="Times New Roman"/>
            <w:sz w:val="29"/>
            <w:szCs w:val="29"/>
          </w:rPr>
          <w:t>.</w:t>
        </w:r>
      </w:ins>
    </w:p>
    <w:p w:rsidR="002C5706" w:rsidRPr="002C5706" w:rsidRDefault="002C5706" w:rsidP="002C5706">
      <w:pPr>
        <w:shd w:val="clear" w:color="auto" w:fill="FFFFFF"/>
        <w:spacing w:after="0" w:line="384" w:lineRule="atLeast"/>
        <w:textAlignment w:val="baseline"/>
        <w:rPr>
          <w:ins w:id="472" w:author="Unknown"/>
          <w:rFonts w:eastAsia="Times New Roman" w:cs="Times New Roman"/>
          <w:sz w:val="29"/>
          <w:szCs w:val="29"/>
        </w:rPr>
      </w:pPr>
      <w:ins w:id="473" w:author="Unknown">
        <w:r w:rsidRPr="002C5706">
          <w:rPr>
            <w:rFonts w:eastAsia="Times New Roman" w:cs="Times New Roman"/>
            <w:b/>
            <w:bCs/>
            <w:sz w:val="29"/>
          </w:rPr>
          <w:t>Bài 97:</w:t>
        </w:r>
        <w:r w:rsidRPr="002C5706">
          <w:rPr>
            <w:rFonts w:eastAsia="Times New Roman" w:cs="Times New Roman"/>
            <w:sz w:val="29"/>
            <w:szCs w:val="29"/>
          </w:rPr>
          <w:t> Năm 1973, nhà Toán học Neil Sloan đưa ra khái niệm độ bền của một số nguyên không âm </w:t>
        </w:r>
        <w:r w:rsidRPr="002C5706">
          <w:rPr>
            <w:rFonts w:eastAsia="Times New Roman" w:cs="Times New Roman"/>
            <w:sz w:val="29"/>
          </w:rPr>
          <w:t>N</w:t>
        </w:r>
        <w:r w:rsidRPr="002C5706">
          <w:rPr>
            <w:rFonts w:eastAsia="Times New Roman" w:cs="Times New Roman"/>
            <w:sz w:val="29"/>
            <w:szCs w:val="29"/>
          </w:rPr>
          <w:t> như sau:</w:t>
        </w:r>
      </w:ins>
    </w:p>
    <w:p w:rsidR="002C5706" w:rsidRPr="002C5706" w:rsidRDefault="002C5706" w:rsidP="002C5706">
      <w:pPr>
        <w:numPr>
          <w:ilvl w:val="0"/>
          <w:numId w:val="25"/>
        </w:numPr>
        <w:shd w:val="clear" w:color="auto" w:fill="FFFFFF"/>
        <w:spacing w:after="0" w:line="384" w:lineRule="atLeast"/>
        <w:ind w:left="450"/>
        <w:textAlignment w:val="baseline"/>
        <w:rPr>
          <w:ins w:id="474" w:author="Unknown"/>
          <w:rFonts w:eastAsia="Times New Roman" w:cs="Times New Roman"/>
          <w:sz w:val="29"/>
          <w:szCs w:val="29"/>
        </w:rPr>
      </w:pPr>
      <w:ins w:id="475" w:author="Unknown">
        <w:r w:rsidRPr="002C5706">
          <w:rPr>
            <w:rFonts w:eastAsia="Times New Roman" w:cs="Times New Roman"/>
            <w:sz w:val="29"/>
            <w:szCs w:val="29"/>
          </w:rPr>
          <w:t>Nếu </w:t>
        </w:r>
        <w:r w:rsidRPr="002C5706">
          <w:rPr>
            <w:rFonts w:eastAsia="Times New Roman" w:cs="Times New Roman"/>
            <w:sz w:val="29"/>
          </w:rPr>
          <w:t>N</w:t>
        </w:r>
        <w:r w:rsidRPr="002C5706">
          <w:rPr>
            <w:rFonts w:eastAsia="Times New Roman" w:cs="Times New Roman"/>
            <w:sz w:val="29"/>
            <w:szCs w:val="29"/>
          </w:rPr>
          <w:t> có một chữ số thì độ bền của </w:t>
        </w:r>
        <w:r w:rsidRPr="002C5706">
          <w:rPr>
            <w:rFonts w:eastAsia="Times New Roman" w:cs="Times New Roman"/>
            <w:sz w:val="29"/>
          </w:rPr>
          <w:t>N</w:t>
        </w:r>
        <w:r w:rsidRPr="002C5706">
          <w:rPr>
            <w:rFonts w:eastAsia="Times New Roman" w:cs="Times New Roman"/>
            <w:sz w:val="29"/>
            <w:szCs w:val="29"/>
          </w:rPr>
          <w:t> bằng </w:t>
        </w:r>
        <w:r w:rsidRPr="002C5706">
          <w:rPr>
            <w:rFonts w:eastAsia="Times New Roman" w:cs="Times New Roman"/>
            <w:sz w:val="29"/>
          </w:rPr>
          <w:t>0</w:t>
        </w:r>
        <w:r w:rsidRPr="002C5706">
          <w:rPr>
            <w:rFonts w:eastAsia="Times New Roman" w:cs="Times New Roman"/>
            <w:sz w:val="29"/>
            <w:szCs w:val="29"/>
          </w:rPr>
          <w:t>.</w:t>
        </w:r>
      </w:ins>
    </w:p>
    <w:p w:rsidR="002C5706" w:rsidRPr="002C5706" w:rsidRDefault="002C5706" w:rsidP="002C5706">
      <w:pPr>
        <w:numPr>
          <w:ilvl w:val="0"/>
          <w:numId w:val="25"/>
        </w:numPr>
        <w:shd w:val="clear" w:color="auto" w:fill="FFFFFF"/>
        <w:spacing w:after="0" w:line="384" w:lineRule="atLeast"/>
        <w:ind w:left="450"/>
        <w:textAlignment w:val="baseline"/>
        <w:rPr>
          <w:ins w:id="476" w:author="Unknown"/>
          <w:rFonts w:eastAsia="Times New Roman" w:cs="Times New Roman"/>
          <w:sz w:val="29"/>
          <w:szCs w:val="29"/>
        </w:rPr>
      </w:pPr>
      <w:ins w:id="477" w:author="Unknown">
        <w:r w:rsidRPr="002C5706">
          <w:rPr>
            <w:rFonts w:eastAsia="Times New Roman" w:cs="Times New Roman"/>
            <w:sz w:val="29"/>
            <w:szCs w:val="29"/>
          </w:rPr>
          <w:t>Nếu </w:t>
        </w:r>
        <w:r w:rsidRPr="002C5706">
          <w:rPr>
            <w:rFonts w:eastAsia="Times New Roman" w:cs="Times New Roman"/>
            <w:sz w:val="29"/>
          </w:rPr>
          <w:t>N</w:t>
        </w:r>
        <w:r w:rsidRPr="002C5706">
          <w:rPr>
            <w:rFonts w:eastAsia="Times New Roman" w:cs="Times New Roman"/>
            <w:sz w:val="29"/>
            <w:szCs w:val="29"/>
          </w:rPr>
          <w:t> có từ hai chữ số trở lên thì độ bền của </w:t>
        </w:r>
        <w:r w:rsidRPr="002C5706">
          <w:rPr>
            <w:rFonts w:eastAsia="Times New Roman" w:cs="Times New Roman"/>
            <w:sz w:val="29"/>
          </w:rPr>
          <w:t>N</w:t>
        </w:r>
        <w:r w:rsidRPr="002C5706">
          <w:rPr>
            <w:rFonts w:eastAsia="Times New Roman" w:cs="Times New Roman"/>
            <w:sz w:val="29"/>
            <w:szCs w:val="29"/>
          </w:rPr>
          <w:t> bằng độ bền của số nguyên là tích các chữ số của </w:t>
        </w:r>
        <w:r w:rsidRPr="002C5706">
          <w:rPr>
            <w:rFonts w:eastAsia="Times New Roman" w:cs="Times New Roman"/>
            <w:sz w:val="29"/>
          </w:rPr>
          <w:t>N</w:t>
        </w:r>
        <w:r w:rsidRPr="002C5706">
          <w:rPr>
            <w:rFonts w:eastAsia="Times New Roman" w:cs="Times New Roman"/>
            <w:sz w:val="29"/>
            <w:szCs w:val="29"/>
          </w:rPr>
          <w:t> cộng </w:t>
        </w:r>
        <w:r w:rsidRPr="002C5706">
          <w:rPr>
            <w:rFonts w:eastAsia="Times New Roman" w:cs="Times New Roman"/>
            <w:sz w:val="29"/>
          </w:rPr>
          <w:t>1</w:t>
        </w:r>
        <w:r w:rsidRPr="002C5706">
          <w:rPr>
            <w:rFonts w:eastAsia="Times New Roman" w:cs="Times New Roman"/>
            <w:sz w:val="29"/>
            <w:szCs w:val="29"/>
          </w:rPr>
          <w:t>.</w:t>
        </w:r>
      </w:ins>
    </w:p>
    <w:p w:rsidR="002C5706" w:rsidRPr="002C5706" w:rsidRDefault="002C5706" w:rsidP="002C5706">
      <w:pPr>
        <w:shd w:val="clear" w:color="auto" w:fill="FFFFFF"/>
        <w:spacing w:after="0" w:line="384" w:lineRule="atLeast"/>
        <w:textAlignment w:val="baseline"/>
        <w:rPr>
          <w:ins w:id="478" w:author="Unknown"/>
          <w:rFonts w:eastAsia="Times New Roman" w:cs="Times New Roman"/>
          <w:sz w:val="29"/>
          <w:szCs w:val="29"/>
        </w:rPr>
      </w:pPr>
      <w:ins w:id="479" w:author="Unknown">
        <w:r w:rsidRPr="002C5706">
          <w:rPr>
            <w:rFonts w:eastAsia="Times New Roman" w:cs="Times New Roman"/>
            <w:sz w:val="29"/>
            <w:szCs w:val="29"/>
          </w:rPr>
          <w:t>Cho </w:t>
        </w:r>
        <w:r w:rsidRPr="002C5706">
          <w:rPr>
            <w:rFonts w:eastAsia="Times New Roman" w:cs="Times New Roman"/>
            <w:sz w:val="29"/>
          </w:rPr>
          <w:t>N</w:t>
        </w:r>
        <w:r w:rsidRPr="002C5706">
          <w:rPr>
            <w:rFonts w:eastAsia="Times New Roman" w:cs="Times New Roman"/>
            <w:sz w:val="29"/>
            <w:szCs w:val="29"/>
          </w:rPr>
          <w:t> từ </w:t>
        </w:r>
        <w:r w:rsidRPr="002C5706">
          <w:rPr>
            <w:rFonts w:eastAsia="Times New Roman" w:cs="Times New Roman"/>
            <w:sz w:val="29"/>
          </w:rPr>
          <w:t>0</w:t>
        </w:r>
        <w:r w:rsidRPr="002C5706">
          <w:rPr>
            <w:rFonts w:eastAsia="Times New Roman" w:cs="Times New Roman"/>
            <w:sz w:val="29"/>
            <w:szCs w:val="29"/>
          </w:rPr>
          <w:t>  đến </w:t>
        </w:r>
        <w:r w:rsidRPr="002C5706">
          <w:rPr>
            <w:rFonts w:eastAsia="Times New Roman" w:cs="Times New Roman"/>
            <w:sz w:val="29"/>
          </w:rPr>
          <w:t>2.000.000.000</w:t>
        </w:r>
        <w:r w:rsidRPr="002C5706">
          <w:rPr>
            <w:rFonts w:eastAsia="Times New Roman" w:cs="Times New Roman"/>
            <w:sz w:val="29"/>
            <w:szCs w:val="29"/>
          </w:rPr>
          <w:t>, tìm số bé hơn </w:t>
        </w:r>
        <w:r w:rsidRPr="002C5706">
          <w:rPr>
            <w:rFonts w:eastAsia="Times New Roman" w:cs="Times New Roman"/>
            <w:sz w:val="29"/>
          </w:rPr>
          <w:t>N</w:t>
        </w:r>
        <w:r w:rsidRPr="002C5706">
          <w:rPr>
            <w:rFonts w:eastAsia="Times New Roman" w:cs="Times New Roman"/>
            <w:sz w:val="29"/>
            <w:szCs w:val="29"/>
          </w:rPr>
          <w:t> có độ bền lớn nhất.</w:t>
        </w:r>
      </w:ins>
    </w:p>
    <w:p w:rsidR="002C5706" w:rsidRPr="002C5706" w:rsidRDefault="002C5706" w:rsidP="002C5706">
      <w:pPr>
        <w:shd w:val="clear" w:color="auto" w:fill="FFFFFF"/>
        <w:spacing w:after="75" w:line="384" w:lineRule="atLeast"/>
        <w:textAlignment w:val="baseline"/>
        <w:rPr>
          <w:ins w:id="480" w:author="Unknown"/>
          <w:rFonts w:eastAsia="Times New Roman" w:cs="Times New Roman"/>
          <w:sz w:val="29"/>
          <w:szCs w:val="29"/>
        </w:rPr>
      </w:pPr>
      <w:ins w:id="481" w:author="Unknown">
        <w:r w:rsidRPr="002C5706">
          <w:rPr>
            <w:rFonts w:eastAsia="Times New Roman" w:cs="Times New Roman"/>
            <w:sz w:val="29"/>
            <w:szCs w:val="29"/>
          </w:rPr>
          <w:t>Ví dụ</w:t>
        </w:r>
      </w:ins>
    </w:p>
    <w:tbl>
      <w:tblPr>
        <w:tblW w:w="11378" w:type="dxa"/>
        <w:tblCellMar>
          <w:left w:w="0" w:type="dxa"/>
          <w:right w:w="0" w:type="dxa"/>
        </w:tblCellMar>
        <w:tblLook w:val="04A0"/>
      </w:tblPr>
      <w:tblGrid>
        <w:gridCol w:w="1316"/>
        <w:gridCol w:w="1419"/>
        <w:gridCol w:w="8643"/>
      </w:tblGrid>
      <w:tr w:rsidR="002C5706" w:rsidRPr="002C5706" w:rsidTr="002C5706">
        <w:tc>
          <w:tcPr>
            <w:tcW w:w="1320"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Persist.inp</w:t>
            </w:r>
          </w:p>
        </w:tc>
        <w:tc>
          <w:tcPr>
            <w:tcW w:w="142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Persist.out</w:t>
            </w:r>
          </w:p>
        </w:tc>
        <w:tc>
          <w:tcPr>
            <w:tcW w:w="6945" w:type="dxa"/>
            <w:tcBorders>
              <w:top w:val="single" w:sz="6" w:space="0" w:color="DDDDDD"/>
              <w:left w:val="single" w:sz="6" w:space="0" w:color="DDDDDD"/>
              <w:bottom w:val="single" w:sz="6" w:space="0" w:color="DDDDDD"/>
              <w:right w:val="single" w:sz="6" w:space="0" w:color="DDDDDD"/>
            </w:tcBorders>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Giải thích</w:t>
            </w:r>
          </w:p>
        </w:tc>
      </w:tr>
      <w:tr w:rsidR="002C5706" w:rsidRPr="002C5706" w:rsidTr="002C5706">
        <w:tc>
          <w:tcPr>
            <w:tcW w:w="1320"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100</w:t>
            </w:r>
          </w:p>
        </w:tc>
        <w:tc>
          <w:tcPr>
            <w:tcW w:w="142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77</w:t>
            </w:r>
          </w:p>
        </w:tc>
        <w:tc>
          <w:tcPr>
            <w:tcW w:w="6945" w:type="dxa"/>
            <w:tcBorders>
              <w:top w:val="single" w:sz="6" w:space="0" w:color="DDDDDD"/>
              <w:left w:val="single" w:sz="6" w:space="0" w:color="DDDDDD"/>
              <w:bottom w:val="single" w:sz="6" w:space="0" w:color="DDDDDD"/>
              <w:right w:val="single" w:sz="6" w:space="0" w:color="DDDDDD"/>
            </w:tcBorders>
            <w:shd w:val="clear" w:color="auto" w:fill="EEEEEE"/>
            <w:tcMar>
              <w:top w:w="75" w:type="dxa"/>
              <w:left w:w="75" w:type="dxa"/>
              <w:bottom w:w="75" w:type="dxa"/>
              <w:right w:w="75" w:type="dxa"/>
            </w:tcMar>
            <w:vAlign w:val="center"/>
            <w:hideMark/>
          </w:tcPr>
          <w:p w:rsidR="002C5706" w:rsidRPr="002C5706" w:rsidRDefault="002C5706" w:rsidP="002C5706">
            <w:pPr>
              <w:spacing w:after="0" w:line="240" w:lineRule="auto"/>
              <w:jc w:val="center"/>
              <w:rPr>
                <w:rFonts w:eastAsia="Times New Roman" w:cs="Times New Roman"/>
                <w:sz w:val="21"/>
                <w:szCs w:val="21"/>
              </w:rPr>
            </w:pPr>
            <w:r w:rsidRPr="002C5706">
              <w:rPr>
                <w:rFonts w:eastAsia="Times New Roman" w:cs="Times New Roman"/>
                <w:sz w:val="21"/>
                <w:szCs w:val="21"/>
              </w:rPr>
              <w:t>Doben(77)=Doben(49)+1=Doben(36)+1+1=Doben(18)+1+1+1=Doben(8)+1+1+1+1=0+1+1+1+1=4</w:t>
            </w:r>
          </w:p>
        </w:tc>
      </w:tr>
    </w:tbl>
    <w:p w:rsidR="002C5706" w:rsidRPr="002C5706" w:rsidRDefault="002C5706" w:rsidP="002C5706">
      <w:pPr>
        <w:shd w:val="clear" w:color="auto" w:fill="FFFFFF"/>
        <w:spacing w:after="0" w:line="384" w:lineRule="atLeast"/>
        <w:textAlignment w:val="baseline"/>
        <w:rPr>
          <w:ins w:id="482" w:author="Unknown"/>
          <w:rFonts w:eastAsia="Times New Roman" w:cs="Times New Roman"/>
          <w:sz w:val="29"/>
          <w:szCs w:val="29"/>
        </w:rPr>
      </w:pPr>
      <w:ins w:id="483" w:author="Unknown">
        <w:r w:rsidRPr="002C5706">
          <w:rPr>
            <w:rFonts w:eastAsia="Times New Roman" w:cs="Times New Roman"/>
            <w:b/>
            <w:bCs/>
            <w:sz w:val="29"/>
          </w:rPr>
          <w:t>Hướng dẫn.</w:t>
        </w:r>
      </w:ins>
    </w:p>
    <w:p w:rsidR="002C5706" w:rsidRPr="002C5706" w:rsidRDefault="002C5706" w:rsidP="002C5706">
      <w:pPr>
        <w:numPr>
          <w:ilvl w:val="0"/>
          <w:numId w:val="26"/>
        </w:numPr>
        <w:shd w:val="clear" w:color="auto" w:fill="FFFFFF"/>
        <w:spacing w:after="0" w:line="384" w:lineRule="atLeast"/>
        <w:ind w:left="450"/>
        <w:textAlignment w:val="baseline"/>
        <w:rPr>
          <w:ins w:id="484" w:author="Unknown"/>
          <w:rFonts w:eastAsia="Times New Roman" w:cs="Times New Roman"/>
          <w:sz w:val="29"/>
          <w:szCs w:val="29"/>
        </w:rPr>
      </w:pPr>
      <w:ins w:id="485" w:author="Unknown">
        <w:r w:rsidRPr="002C5706">
          <w:rPr>
            <w:rFonts w:eastAsia="Times New Roman" w:cs="Times New Roman"/>
            <w:sz w:val="29"/>
            <w:szCs w:val="29"/>
          </w:rPr>
          <w:t>Để tìm độ bền một số cần một hàm </w:t>
        </w:r>
        <w:r w:rsidRPr="002C5706">
          <w:rPr>
            <w:rFonts w:eastAsia="Times New Roman" w:cs="Times New Roman"/>
            <w:sz w:val="29"/>
          </w:rPr>
          <w:t>TICH(n)</w:t>
        </w:r>
        <w:r w:rsidRPr="002C5706">
          <w:rPr>
            <w:rFonts w:eastAsia="Times New Roman" w:cs="Times New Roman"/>
            <w:sz w:val="29"/>
            <w:szCs w:val="29"/>
          </w:rPr>
          <w:t> tính tích các chữ số của </w:t>
        </w:r>
        <w:r w:rsidRPr="002C5706">
          <w:rPr>
            <w:rFonts w:eastAsia="Times New Roman" w:cs="Times New Roman"/>
            <w:sz w:val="29"/>
          </w:rPr>
          <w:t>n</w:t>
        </w:r>
        <w:r w:rsidRPr="002C5706">
          <w:rPr>
            <w:rFonts w:eastAsia="Times New Roman" w:cs="Times New Roman"/>
            <w:sz w:val="29"/>
            <w:szCs w:val="29"/>
          </w:rPr>
          <w:t>.</w:t>
        </w:r>
      </w:ins>
    </w:p>
    <w:p w:rsidR="002C5706" w:rsidRPr="002C5706" w:rsidRDefault="002C5706" w:rsidP="002C5706">
      <w:pPr>
        <w:numPr>
          <w:ilvl w:val="0"/>
          <w:numId w:val="26"/>
        </w:numPr>
        <w:shd w:val="clear" w:color="auto" w:fill="FFFFFF"/>
        <w:spacing w:after="0" w:line="384" w:lineRule="atLeast"/>
        <w:ind w:left="450"/>
        <w:textAlignment w:val="baseline"/>
        <w:rPr>
          <w:ins w:id="486" w:author="Unknown"/>
          <w:rFonts w:eastAsia="Times New Roman" w:cs="Times New Roman"/>
          <w:sz w:val="29"/>
          <w:szCs w:val="29"/>
        </w:rPr>
      </w:pPr>
      <w:ins w:id="487" w:author="Unknown">
        <w:r w:rsidRPr="002C5706">
          <w:rPr>
            <w:rFonts w:eastAsia="Times New Roman" w:cs="Times New Roman"/>
            <w:sz w:val="29"/>
            <w:szCs w:val="29"/>
          </w:rPr>
          <w:t>Cho </w:t>
        </w:r>
        <w:r w:rsidRPr="002C5706">
          <w:rPr>
            <w:rFonts w:eastAsia="Times New Roman" w:cs="Times New Roman"/>
            <w:sz w:val="29"/>
          </w:rPr>
          <w:t>d = 0</w:t>
        </w:r>
        <w:r w:rsidRPr="002C5706">
          <w:rPr>
            <w:rFonts w:eastAsia="Times New Roman" w:cs="Times New Roman"/>
            <w:sz w:val="29"/>
            <w:szCs w:val="29"/>
          </w:rPr>
          <w:t>. Lặp lại điều kiện </w:t>
        </w:r>
        <w:r w:rsidRPr="002C5706">
          <w:rPr>
            <w:rFonts w:eastAsia="Times New Roman" w:cs="Times New Roman"/>
            <w:sz w:val="29"/>
          </w:rPr>
          <w:t>n &gt;9</w:t>
        </w:r>
        <w:r w:rsidRPr="002C5706">
          <w:rPr>
            <w:rFonts w:eastAsia="Times New Roman" w:cs="Times New Roman"/>
            <w:sz w:val="29"/>
            <w:szCs w:val="29"/>
          </w:rPr>
          <w:t> việc tăng </w:t>
        </w:r>
        <w:r w:rsidRPr="002C5706">
          <w:rPr>
            <w:rFonts w:eastAsia="Times New Roman" w:cs="Times New Roman"/>
            <w:sz w:val="29"/>
          </w:rPr>
          <w:t>d</w:t>
        </w:r>
        <w:r w:rsidRPr="002C5706">
          <w:rPr>
            <w:rFonts w:eastAsia="Times New Roman" w:cs="Times New Roman"/>
            <w:sz w:val="29"/>
            <w:szCs w:val="29"/>
          </w:rPr>
          <w:t> lên </w:t>
        </w:r>
        <w:r w:rsidRPr="002C5706">
          <w:rPr>
            <w:rFonts w:eastAsia="Times New Roman" w:cs="Times New Roman"/>
            <w:sz w:val="29"/>
          </w:rPr>
          <w:t>1</w:t>
        </w:r>
        <w:r w:rsidRPr="002C5706">
          <w:rPr>
            <w:rFonts w:eastAsia="Times New Roman" w:cs="Times New Roman"/>
            <w:sz w:val="29"/>
            <w:szCs w:val="29"/>
          </w:rPr>
          <w:t> thay </w:t>
        </w:r>
        <w:r w:rsidRPr="002C5706">
          <w:rPr>
            <w:rFonts w:eastAsia="Times New Roman" w:cs="Times New Roman"/>
            <w:sz w:val="29"/>
          </w:rPr>
          <w:t>n = TIC</w:t>
        </w:r>
      </w:ins>
    </w:p>
    <w:p w:rsidR="00197437" w:rsidRPr="002C5706" w:rsidRDefault="00197437">
      <w:pPr>
        <w:rPr>
          <w:rFonts w:cs="Times New Roman"/>
        </w:rPr>
      </w:pPr>
    </w:p>
    <w:sectPr w:rsidR="00197437" w:rsidRPr="002C5706" w:rsidSect="00BF21E3">
      <w:pgSz w:w="11907" w:h="16840"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D273C8"/>
    <w:multiLevelType w:val="multilevel"/>
    <w:tmpl w:val="11124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195FFE"/>
    <w:multiLevelType w:val="multilevel"/>
    <w:tmpl w:val="9EDC0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60B730D"/>
    <w:multiLevelType w:val="multilevel"/>
    <w:tmpl w:val="FBDE2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EA155C"/>
    <w:multiLevelType w:val="multilevel"/>
    <w:tmpl w:val="1C7E8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F04B4A"/>
    <w:multiLevelType w:val="multilevel"/>
    <w:tmpl w:val="2BF6C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A002D4"/>
    <w:multiLevelType w:val="multilevel"/>
    <w:tmpl w:val="730E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D766DC0"/>
    <w:multiLevelType w:val="multilevel"/>
    <w:tmpl w:val="36966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F4B36FC"/>
    <w:multiLevelType w:val="multilevel"/>
    <w:tmpl w:val="34DE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865CA3"/>
    <w:multiLevelType w:val="multilevel"/>
    <w:tmpl w:val="4CF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03768B"/>
    <w:multiLevelType w:val="multilevel"/>
    <w:tmpl w:val="031E05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26A3F54"/>
    <w:multiLevelType w:val="multilevel"/>
    <w:tmpl w:val="6902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DC0895"/>
    <w:multiLevelType w:val="multilevel"/>
    <w:tmpl w:val="F8C6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C91A24"/>
    <w:multiLevelType w:val="multilevel"/>
    <w:tmpl w:val="1862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D5EE1"/>
    <w:multiLevelType w:val="multilevel"/>
    <w:tmpl w:val="417A7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0F64026"/>
    <w:multiLevelType w:val="multilevel"/>
    <w:tmpl w:val="5060F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35700F2"/>
    <w:multiLevelType w:val="multilevel"/>
    <w:tmpl w:val="E41C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8212FF9"/>
    <w:multiLevelType w:val="multilevel"/>
    <w:tmpl w:val="62FE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A544B4"/>
    <w:multiLevelType w:val="multilevel"/>
    <w:tmpl w:val="F474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E9256C"/>
    <w:multiLevelType w:val="multilevel"/>
    <w:tmpl w:val="CD4E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530EB7"/>
    <w:multiLevelType w:val="multilevel"/>
    <w:tmpl w:val="4A9A8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90C38F7"/>
    <w:multiLevelType w:val="multilevel"/>
    <w:tmpl w:val="5224B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A940102"/>
    <w:multiLevelType w:val="multilevel"/>
    <w:tmpl w:val="D0165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D2A3495"/>
    <w:multiLevelType w:val="multilevel"/>
    <w:tmpl w:val="ED5C8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DCE487B"/>
    <w:multiLevelType w:val="multilevel"/>
    <w:tmpl w:val="AEF6C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FC53503"/>
    <w:multiLevelType w:val="multilevel"/>
    <w:tmpl w:val="E834C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8B91313"/>
    <w:multiLevelType w:val="multilevel"/>
    <w:tmpl w:val="F4089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5"/>
  </w:num>
  <w:num w:numId="3">
    <w:abstractNumId w:val="19"/>
  </w:num>
  <w:num w:numId="4">
    <w:abstractNumId w:val="6"/>
  </w:num>
  <w:num w:numId="5">
    <w:abstractNumId w:val="3"/>
  </w:num>
  <w:num w:numId="6">
    <w:abstractNumId w:val="25"/>
  </w:num>
  <w:num w:numId="7">
    <w:abstractNumId w:val="0"/>
  </w:num>
  <w:num w:numId="8">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2"/>
  </w:num>
  <w:num w:numId="12">
    <w:abstractNumId w:val="1"/>
  </w:num>
  <w:num w:numId="13">
    <w:abstractNumId w:val="2"/>
  </w:num>
  <w:num w:numId="14">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9"/>
  </w:num>
  <w:num w:numId="20">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24"/>
  </w:num>
  <w:num w:numId="22">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20"/>
    <w:lvlOverride w:ilvl="0">
      <w:lvl w:ilvl="0">
        <w:numFmt w:val="bullet"/>
        <w:lvlText w:val=""/>
        <w:lvlJc w:val="left"/>
        <w:pPr>
          <w:tabs>
            <w:tab w:val="num" w:pos="720"/>
          </w:tabs>
          <w:ind w:left="720" w:hanging="360"/>
        </w:pPr>
        <w:rPr>
          <w:rFonts w:ascii="Wingdings" w:hAnsi="Wingdings" w:hint="default"/>
          <w:sz w:val="20"/>
        </w:rPr>
      </w:lvl>
    </w:lvlOverride>
  </w:num>
  <w:num w:numId="24">
    <w:abstractNumId w:val="15"/>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7"/>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2C5706"/>
    <w:rsid w:val="00197437"/>
    <w:rsid w:val="002C5706"/>
    <w:rsid w:val="00BF21E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7437"/>
  </w:style>
  <w:style w:type="paragraph" w:styleId="Heading1">
    <w:name w:val="heading 1"/>
    <w:basedOn w:val="Normal"/>
    <w:link w:val="Heading1Char"/>
    <w:uiPriority w:val="9"/>
    <w:qFormat/>
    <w:rsid w:val="002C5706"/>
    <w:pPr>
      <w:spacing w:before="100" w:beforeAutospacing="1" w:after="100" w:afterAutospacing="1" w:line="240" w:lineRule="auto"/>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5706"/>
    <w:rPr>
      <w:rFonts w:eastAsia="Times New Roman" w:cs="Times New Roman"/>
      <w:b/>
      <w:bCs/>
      <w:kern w:val="36"/>
      <w:sz w:val="48"/>
      <w:szCs w:val="48"/>
    </w:rPr>
  </w:style>
  <w:style w:type="paragraph" w:styleId="NormalWeb">
    <w:name w:val="Normal (Web)"/>
    <w:basedOn w:val="Normal"/>
    <w:uiPriority w:val="99"/>
    <w:unhideWhenUsed/>
    <w:rsid w:val="002C5706"/>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C5706"/>
    <w:rPr>
      <w:b/>
      <w:bCs/>
    </w:rPr>
  </w:style>
  <w:style w:type="character" w:styleId="HTMLCode">
    <w:name w:val="HTML Code"/>
    <w:basedOn w:val="DefaultParagraphFont"/>
    <w:uiPriority w:val="99"/>
    <w:semiHidden/>
    <w:unhideWhenUsed/>
    <w:rsid w:val="002C5706"/>
    <w:rPr>
      <w:rFonts w:ascii="Courier New" w:eastAsia="Times New Roman" w:hAnsi="Courier New" w:cs="Courier New"/>
      <w:sz w:val="20"/>
      <w:szCs w:val="20"/>
    </w:rPr>
  </w:style>
  <w:style w:type="character" w:styleId="Emphasis">
    <w:name w:val="Emphasis"/>
    <w:basedOn w:val="DefaultParagraphFont"/>
    <w:uiPriority w:val="20"/>
    <w:qFormat/>
    <w:rsid w:val="002C5706"/>
    <w:rPr>
      <w:i/>
      <w:iCs/>
    </w:rPr>
  </w:style>
  <w:style w:type="paragraph" w:styleId="HTMLPreformatted">
    <w:name w:val="HTML Preformatted"/>
    <w:basedOn w:val="Normal"/>
    <w:link w:val="HTMLPreformattedChar"/>
    <w:uiPriority w:val="99"/>
    <w:semiHidden/>
    <w:unhideWhenUsed/>
    <w:rsid w:val="002C57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570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C5706"/>
    <w:rPr>
      <w:color w:val="0000FF"/>
      <w:u w:val="single"/>
    </w:rPr>
  </w:style>
  <w:style w:type="paragraph" w:styleId="BalloonText">
    <w:name w:val="Balloon Text"/>
    <w:basedOn w:val="Normal"/>
    <w:link w:val="BalloonTextChar"/>
    <w:uiPriority w:val="99"/>
    <w:semiHidden/>
    <w:unhideWhenUsed/>
    <w:rsid w:val="002C57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70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49195082">
      <w:bodyDiv w:val="1"/>
      <w:marLeft w:val="0"/>
      <w:marRight w:val="0"/>
      <w:marTop w:val="0"/>
      <w:marBottom w:val="0"/>
      <w:divBdr>
        <w:top w:val="none" w:sz="0" w:space="0" w:color="auto"/>
        <w:left w:val="none" w:sz="0" w:space="0" w:color="auto"/>
        <w:bottom w:val="none" w:sz="0" w:space="0" w:color="auto"/>
        <w:right w:val="none" w:sz="0" w:space="0" w:color="auto"/>
      </w:divBdr>
      <w:divsChild>
        <w:div w:id="1660503797">
          <w:marLeft w:val="0"/>
          <w:marRight w:val="0"/>
          <w:marTop w:val="0"/>
          <w:marBottom w:val="0"/>
          <w:divBdr>
            <w:top w:val="none" w:sz="0" w:space="0" w:color="auto"/>
            <w:left w:val="none" w:sz="0" w:space="0" w:color="auto"/>
            <w:bottom w:val="none" w:sz="0" w:space="0" w:color="auto"/>
            <w:right w:val="none" w:sz="0" w:space="0" w:color="auto"/>
          </w:divBdr>
          <w:divsChild>
            <w:div w:id="31275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3487</Words>
  <Characters>19881</Characters>
  <Application>Microsoft Office Word</Application>
  <DocSecurity>0</DocSecurity>
  <Lines>165</Lines>
  <Paragraphs>46</Paragraphs>
  <ScaleCrop>false</ScaleCrop>
  <Company>Microsoft</Company>
  <LinksUpToDate>false</LinksUpToDate>
  <CharactersWithSpaces>23322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2022-02-07T01:45:00Z</dcterms:created>
  <dcterms:modified xsi:type="dcterms:W3CDTF">2022-02-07T01:46:00Z</dcterms:modified>
</cp:coreProperties>
</file>