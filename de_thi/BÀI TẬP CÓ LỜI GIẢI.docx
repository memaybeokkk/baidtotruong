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546" w:rsidRDefault="00E47546" w:rsidP="00E47546">
      <w:r>
        <w:t>#BÀI 1: NHẬP VÀO MỘT DÃY SỐ. KIỂM TRA CÓ BAO NHIÊU SỐ NGUYÊN TỐ TRONG DÃY.</w:t>
      </w:r>
    </w:p>
    <w:p w:rsidR="00E47546" w:rsidRDefault="00E47546" w:rsidP="00E47546">
      <w:r>
        <w:t>import math</w:t>
      </w:r>
    </w:p>
    <w:p w:rsidR="00E47546" w:rsidRDefault="00E47546" w:rsidP="00E47546">
      <w:r>
        <w:t>def snt(n):</w:t>
      </w:r>
    </w:p>
    <w:p w:rsidR="00E47546" w:rsidRDefault="00E47546" w:rsidP="00E47546">
      <w:r>
        <w:t xml:space="preserve">      if n&lt;=1:</w:t>
      </w:r>
    </w:p>
    <w:p w:rsidR="00E47546" w:rsidRDefault="00E47546" w:rsidP="00E47546">
      <w:r>
        <w:t xml:space="preserve">         kt=False</w:t>
      </w:r>
    </w:p>
    <w:p w:rsidR="00E47546" w:rsidRDefault="00E47546" w:rsidP="00E47546">
      <w:r>
        <w:t xml:space="preserve">      else:</w:t>
      </w:r>
    </w:p>
    <w:p w:rsidR="00E47546" w:rsidRDefault="00E47546" w:rsidP="00E47546">
      <w:r>
        <w:t xml:space="preserve">        kt=True</w:t>
      </w:r>
    </w:p>
    <w:p w:rsidR="00E47546" w:rsidRDefault="00E47546" w:rsidP="00E47546">
      <w:r>
        <w:t xml:space="preserve">        for i in range(2,round(math.sqrt(n)+1)):</w:t>
      </w:r>
    </w:p>
    <w:p w:rsidR="00E47546" w:rsidRDefault="00E47546" w:rsidP="00E47546">
      <w:r>
        <w:t xml:space="preserve">            if n%i==0:</w:t>
      </w:r>
    </w:p>
    <w:p w:rsidR="00E47546" w:rsidRDefault="00E47546" w:rsidP="00E47546">
      <w:r>
        <w:t xml:space="preserve">                kt=False</w:t>
      </w:r>
    </w:p>
    <w:p w:rsidR="00E47546" w:rsidRDefault="00E47546" w:rsidP="00E47546">
      <w:r>
        <w:t xml:space="preserve">                break</w:t>
      </w:r>
    </w:p>
    <w:p w:rsidR="00E47546" w:rsidRDefault="00E47546" w:rsidP="00E47546">
      <w:r>
        <w:t xml:space="preserve">        return kt</w:t>
      </w:r>
    </w:p>
    <w:p w:rsidR="00E47546" w:rsidRDefault="00E47546" w:rsidP="00E47546">
      <w:r>
        <w:t>#a=['5','12','17','23','21','4','11']</w:t>
      </w:r>
    </w:p>
    <w:p w:rsidR="00E47546" w:rsidRDefault="00E47546" w:rsidP="00E47546">
      <w:r>
        <w:t>a=[]</w:t>
      </w:r>
    </w:p>
    <w:p w:rsidR="00E47546" w:rsidRDefault="00E47546" w:rsidP="00E47546">
      <w:r>
        <w:t>s=input()</w:t>
      </w:r>
    </w:p>
    <w:p w:rsidR="00E47546" w:rsidRDefault="00E47546" w:rsidP="00E47546">
      <w:r>
        <w:t>a=s.split()</w:t>
      </w:r>
    </w:p>
    <w:p w:rsidR="00E47546" w:rsidRDefault="00E47546" w:rsidP="00E47546">
      <w:r>
        <w:t xml:space="preserve">   </w:t>
      </w:r>
    </w:p>
    <w:p w:rsidR="00E47546" w:rsidRDefault="00E47546" w:rsidP="00E47546">
      <w:r>
        <w:t>d=0</w:t>
      </w:r>
    </w:p>
    <w:p w:rsidR="00E47546" w:rsidRDefault="00E47546" w:rsidP="00E47546">
      <w:r>
        <w:t>for i in a:</w:t>
      </w:r>
    </w:p>
    <w:p w:rsidR="00E47546" w:rsidRDefault="00E47546" w:rsidP="00E47546">
      <w:r>
        <w:t xml:space="preserve">    m=int(i)</w:t>
      </w:r>
    </w:p>
    <w:p w:rsidR="00E47546" w:rsidRDefault="00E47546" w:rsidP="00E47546">
      <w:r>
        <w:t xml:space="preserve">    if snt(m):</w:t>
      </w:r>
    </w:p>
    <w:p w:rsidR="00E47546" w:rsidRDefault="00E47546" w:rsidP="00E47546">
      <w:r>
        <w:t xml:space="preserve">        d+=1;</w:t>
      </w:r>
    </w:p>
    <w:p w:rsidR="00B20EBE" w:rsidRDefault="00E47546" w:rsidP="00E47546">
      <w:r>
        <w:t xml:space="preserve">print('so luong so nguyen to la:',d)    </w:t>
      </w:r>
    </w:p>
    <w:p w:rsidR="00C73676" w:rsidRDefault="00C73676" w:rsidP="00E47546"/>
    <w:p w:rsidR="00C73676" w:rsidRDefault="00C73676">
      <w:r>
        <w:br w:type="page"/>
      </w:r>
    </w:p>
    <w:p w:rsidR="00C73676" w:rsidRDefault="00C73676" w:rsidP="00C73676">
      <w:r>
        <w:lastRenderedPageBreak/>
        <w:t>#ĐƯA RA SỐ FIBONACCI THỨ  N</w:t>
      </w:r>
    </w:p>
    <w:p w:rsidR="00C73676" w:rsidRDefault="00C73676" w:rsidP="00C73676"/>
    <w:p w:rsidR="00C73676" w:rsidRDefault="00C73676" w:rsidP="00C73676">
      <w:r>
        <w:t>def fibo(n):</w:t>
      </w:r>
    </w:p>
    <w:p w:rsidR="00C73676" w:rsidRDefault="00C73676" w:rsidP="00C73676">
      <w:r>
        <w:t xml:space="preserve">    f0=1</w:t>
      </w:r>
    </w:p>
    <w:p w:rsidR="00C73676" w:rsidRDefault="00C73676" w:rsidP="00C73676">
      <w:r>
        <w:t xml:space="preserve">    f1=1</w:t>
      </w:r>
    </w:p>
    <w:p w:rsidR="00C73676" w:rsidRDefault="00C73676" w:rsidP="00C73676">
      <w:r>
        <w:t xml:space="preserve">    f=1</w:t>
      </w:r>
    </w:p>
    <w:p w:rsidR="00C73676" w:rsidRDefault="00C73676" w:rsidP="00C73676">
      <w:r>
        <w:t xml:space="preserve">    s=[1,1]</w:t>
      </w:r>
    </w:p>
    <w:p w:rsidR="00C73676" w:rsidRDefault="00C73676" w:rsidP="00C73676">
      <w:r>
        <w:t xml:space="preserve">    for i in range(2,n+1):</w:t>
      </w:r>
    </w:p>
    <w:p w:rsidR="00C73676" w:rsidRDefault="00C73676" w:rsidP="00C73676">
      <w:r>
        <w:t xml:space="preserve">        f=f0+f1</w:t>
      </w:r>
    </w:p>
    <w:p w:rsidR="00C73676" w:rsidRDefault="00C73676" w:rsidP="00C73676">
      <w:r>
        <w:t xml:space="preserve">        s.append(f)</w:t>
      </w:r>
    </w:p>
    <w:p w:rsidR="00C73676" w:rsidRDefault="00C73676" w:rsidP="00C73676">
      <w:r>
        <w:t xml:space="preserve">        f0=f1</w:t>
      </w:r>
    </w:p>
    <w:p w:rsidR="00C73676" w:rsidRDefault="00C73676" w:rsidP="00C73676">
      <w:r>
        <w:t xml:space="preserve">        f1=f</w:t>
      </w:r>
    </w:p>
    <w:p w:rsidR="00C73676" w:rsidRDefault="00C73676" w:rsidP="00C73676">
      <w:r>
        <w:t xml:space="preserve">    print(s)</w:t>
      </w:r>
    </w:p>
    <w:p w:rsidR="00C73676" w:rsidRDefault="00C73676" w:rsidP="00C73676">
      <w:r>
        <w:t xml:space="preserve">    return f</w:t>
      </w:r>
    </w:p>
    <w:p w:rsidR="00C73676" w:rsidRDefault="00C73676" w:rsidP="00C73676">
      <w:r>
        <w:t xml:space="preserve">    </w:t>
      </w:r>
    </w:p>
    <w:p w:rsidR="00C73676" w:rsidRDefault="00C73676" w:rsidP="00C73676">
      <w:r>
        <w:t>n=5</w:t>
      </w:r>
    </w:p>
    <w:p w:rsidR="00C73676" w:rsidRDefault="00C73676" w:rsidP="00C73676">
      <w:r>
        <w:t>print(fibo(n))</w:t>
      </w:r>
    </w:p>
    <w:p w:rsidR="00D47109" w:rsidRDefault="00D47109" w:rsidP="00C73676">
      <w:pPr>
        <w:pBdr>
          <w:bottom w:val="dotted" w:sz="24" w:space="1" w:color="auto"/>
        </w:pBdr>
      </w:pPr>
    </w:p>
    <w:p w:rsidR="00D47109" w:rsidRDefault="00D47109" w:rsidP="00D47109">
      <w:pPr>
        <w:tabs>
          <w:tab w:val="left" w:pos="285"/>
        </w:tabs>
        <w:jc w:val="both"/>
      </w:pPr>
      <w:r>
        <w:tab/>
        <w:t># NHẬP VÀO N. TÍNH N!</w:t>
      </w:r>
    </w:p>
    <w:p w:rsidR="00D47109" w:rsidRDefault="00D47109" w:rsidP="00D47109">
      <w:pPr>
        <w:tabs>
          <w:tab w:val="left" w:pos="285"/>
        </w:tabs>
        <w:jc w:val="both"/>
      </w:pPr>
    </w:p>
    <w:p w:rsidR="00D47109" w:rsidRDefault="00D47109" w:rsidP="00D47109">
      <w:pPr>
        <w:tabs>
          <w:tab w:val="left" w:pos="285"/>
        </w:tabs>
        <w:jc w:val="both"/>
      </w:pPr>
      <w:r>
        <w:t>def giaithua(n):</w:t>
      </w:r>
    </w:p>
    <w:p w:rsidR="00D47109" w:rsidRDefault="00D47109" w:rsidP="00D47109">
      <w:pPr>
        <w:tabs>
          <w:tab w:val="left" w:pos="285"/>
        </w:tabs>
        <w:jc w:val="both"/>
      </w:pPr>
      <w:r>
        <w:t xml:space="preserve">    gt=1</w:t>
      </w:r>
    </w:p>
    <w:p w:rsidR="00D47109" w:rsidRDefault="00D47109" w:rsidP="00D47109">
      <w:pPr>
        <w:tabs>
          <w:tab w:val="left" w:pos="285"/>
        </w:tabs>
        <w:jc w:val="both"/>
      </w:pPr>
      <w:r>
        <w:t xml:space="preserve">    for i in range(1,n+1):</w:t>
      </w:r>
    </w:p>
    <w:p w:rsidR="00D47109" w:rsidRDefault="00D47109" w:rsidP="00D47109">
      <w:pPr>
        <w:tabs>
          <w:tab w:val="left" w:pos="285"/>
        </w:tabs>
        <w:jc w:val="both"/>
      </w:pPr>
      <w:r>
        <w:t xml:space="preserve">        gt*=i</w:t>
      </w:r>
    </w:p>
    <w:p w:rsidR="00D47109" w:rsidRDefault="00D47109" w:rsidP="00D47109">
      <w:pPr>
        <w:tabs>
          <w:tab w:val="left" w:pos="285"/>
        </w:tabs>
        <w:jc w:val="both"/>
      </w:pPr>
      <w:r>
        <w:t xml:space="preserve">    return gt</w:t>
      </w:r>
    </w:p>
    <w:p w:rsidR="00D47109" w:rsidRDefault="00D47109" w:rsidP="00D47109">
      <w:pPr>
        <w:tabs>
          <w:tab w:val="left" w:pos="285"/>
        </w:tabs>
        <w:jc w:val="both"/>
      </w:pPr>
    </w:p>
    <w:p w:rsidR="00D47109" w:rsidRDefault="00D47109" w:rsidP="00D47109">
      <w:pPr>
        <w:tabs>
          <w:tab w:val="left" w:pos="285"/>
        </w:tabs>
        <w:jc w:val="both"/>
      </w:pPr>
      <w:r>
        <w:t>n=0</w:t>
      </w:r>
    </w:p>
    <w:p w:rsidR="00FC1070" w:rsidRDefault="00D47109" w:rsidP="00D47109">
      <w:pPr>
        <w:tabs>
          <w:tab w:val="left" w:pos="285"/>
        </w:tabs>
        <w:jc w:val="both"/>
      </w:pPr>
      <w:r>
        <w:t>print(giaithua(n))</w:t>
      </w:r>
    </w:p>
    <w:p w:rsidR="00237C5A" w:rsidRDefault="00237C5A" w:rsidP="00D47109">
      <w:pPr>
        <w:tabs>
          <w:tab w:val="left" w:pos="285"/>
        </w:tabs>
        <w:jc w:val="both"/>
      </w:pPr>
      <w:r>
        <w:lastRenderedPageBreak/>
        <w:t>n=8. Tính n!</w:t>
      </w:r>
    </w:p>
    <w:p w:rsidR="00FC1070" w:rsidRDefault="00FC1070" w:rsidP="00D47109">
      <w:pPr>
        <w:tabs>
          <w:tab w:val="left" w:pos="285"/>
        </w:tabs>
        <w:jc w:val="both"/>
      </w:pPr>
      <w:r w:rsidRPr="00FC1070">
        <w:t>1*2*3*4*5*6*7*8= 40320</w:t>
      </w:r>
    </w:p>
    <w:p w:rsidR="00237C5A" w:rsidRDefault="00237C5A" w:rsidP="00237C5A">
      <w:pPr>
        <w:tabs>
          <w:tab w:val="left" w:pos="285"/>
        </w:tabs>
        <w:jc w:val="both"/>
      </w:pPr>
      <w:r>
        <w:t>def giaithua(n):</w:t>
      </w:r>
    </w:p>
    <w:p w:rsidR="00237C5A" w:rsidRDefault="00237C5A" w:rsidP="00237C5A">
      <w:pPr>
        <w:tabs>
          <w:tab w:val="left" w:pos="285"/>
        </w:tabs>
        <w:jc w:val="both"/>
      </w:pPr>
      <w:r>
        <w:t xml:space="preserve">    gt=1</w:t>
      </w:r>
    </w:p>
    <w:p w:rsidR="00237C5A" w:rsidRDefault="00237C5A" w:rsidP="00237C5A">
      <w:pPr>
        <w:tabs>
          <w:tab w:val="left" w:pos="285"/>
        </w:tabs>
        <w:jc w:val="both"/>
      </w:pPr>
      <w:r>
        <w:t xml:space="preserve">    s=''</w:t>
      </w:r>
    </w:p>
    <w:p w:rsidR="00237C5A" w:rsidRDefault="00237C5A" w:rsidP="00237C5A">
      <w:pPr>
        <w:tabs>
          <w:tab w:val="left" w:pos="285"/>
        </w:tabs>
        <w:jc w:val="both"/>
      </w:pPr>
      <w:r>
        <w:t xml:space="preserve">    for i in range(1,n+1):</w:t>
      </w:r>
    </w:p>
    <w:p w:rsidR="00237C5A" w:rsidRDefault="00237C5A" w:rsidP="00237C5A">
      <w:pPr>
        <w:tabs>
          <w:tab w:val="left" w:pos="285"/>
        </w:tabs>
        <w:jc w:val="both"/>
      </w:pPr>
      <w:r>
        <w:t xml:space="preserve">        s+=str(i)+'*'</w:t>
      </w:r>
    </w:p>
    <w:p w:rsidR="00237C5A" w:rsidRDefault="00237C5A" w:rsidP="00237C5A">
      <w:pPr>
        <w:tabs>
          <w:tab w:val="left" w:pos="285"/>
        </w:tabs>
        <w:jc w:val="both"/>
      </w:pPr>
      <w:r>
        <w:t xml:space="preserve">        gt*=i</w:t>
      </w:r>
    </w:p>
    <w:p w:rsidR="00237C5A" w:rsidRDefault="00237C5A" w:rsidP="00237C5A">
      <w:pPr>
        <w:tabs>
          <w:tab w:val="left" w:pos="285"/>
        </w:tabs>
        <w:jc w:val="both"/>
      </w:pPr>
      <w:r>
        <w:t xml:space="preserve">    s=s.rstrip('*')   </w:t>
      </w:r>
    </w:p>
    <w:p w:rsidR="00237C5A" w:rsidRDefault="00237C5A" w:rsidP="00237C5A">
      <w:pPr>
        <w:tabs>
          <w:tab w:val="left" w:pos="285"/>
        </w:tabs>
        <w:jc w:val="both"/>
      </w:pPr>
      <w:r>
        <w:t xml:space="preserve">    print(s,end='')</w:t>
      </w:r>
    </w:p>
    <w:p w:rsidR="00237C5A" w:rsidRDefault="00237C5A" w:rsidP="00237C5A">
      <w:pPr>
        <w:tabs>
          <w:tab w:val="left" w:pos="285"/>
        </w:tabs>
        <w:jc w:val="both"/>
      </w:pPr>
      <w:r>
        <w:t xml:space="preserve">    return gt</w:t>
      </w:r>
    </w:p>
    <w:p w:rsidR="00237C5A" w:rsidRDefault="00237C5A" w:rsidP="00237C5A">
      <w:pPr>
        <w:tabs>
          <w:tab w:val="left" w:pos="285"/>
        </w:tabs>
        <w:jc w:val="both"/>
      </w:pPr>
      <w:r>
        <w:t>n=8</w:t>
      </w:r>
    </w:p>
    <w:p w:rsidR="00237C5A" w:rsidRDefault="00237C5A" w:rsidP="00237C5A">
      <w:pPr>
        <w:tabs>
          <w:tab w:val="left" w:pos="285"/>
        </w:tabs>
        <w:jc w:val="both"/>
      </w:pPr>
      <w:r>
        <w:t>print('=',giaithua(n))</w:t>
      </w:r>
    </w:p>
    <w:p w:rsidR="00237C5A" w:rsidRDefault="00237C5A" w:rsidP="00D47109">
      <w:pPr>
        <w:tabs>
          <w:tab w:val="left" w:pos="285"/>
        </w:tabs>
        <w:jc w:val="both"/>
      </w:pPr>
    </w:p>
    <w:p w:rsidR="00237C5A" w:rsidRDefault="00237C5A" w:rsidP="00D47109">
      <w:pPr>
        <w:tabs>
          <w:tab w:val="left" w:pos="285"/>
        </w:tabs>
        <w:jc w:val="both"/>
      </w:pPr>
    </w:p>
    <w:p w:rsidR="00AF0BBB" w:rsidRDefault="00AF0BBB" w:rsidP="00AF0BBB">
      <w:pPr>
        <w:tabs>
          <w:tab w:val="left" w:pos="285"/>
        </w:tabs>
        <w:jc w:val="both"/>
      </w:pPr>
      <w:r>
        <w:t>#BÀI 4. NHẬP VÀO MỘT SỐ THẬP PHÂN N, CHUYỂN N SANG HỆ NHỊ PHÂN</w:t>
      </w:r>
    </w:p>
    <w:p w:rsidR="00AF0BBB" w:rsidRDefault="00AF0BBB" w:rsidP="00AF0BBB">
      <w:pPr>
        <w:tabs>
          <w:tab w:val="left" w:pos="285"/>
        </w:tabs>
        <w:jc w:val="both"/>
      </w:pPr>
    </w:p>
    <w:p w:rsidR="00AF0BBB" w:rsidRDefault="00AF0BBB" w:rsidP="00AF0BBB">
      <w:pPr>
        <w:tabs>
          <w:tab w:val="left" w:pos="285"/>
        </w:tabs>
        <w:jc w:val="both"/>
      </w:pPr>
      <w:r>
        <w:t>def nhiphan(n):</w:t>
      </w:r>
    </w:p>
    <w:p w:rsidR="00AF0BBB" w:rsidRDefault="00AF0BBB" w:rsidP="00AF0BBB">
      <w:pPr>
        <w:tabs>
          <w:tab w:val="left" w:pos="285"/>
        </w:tabs>
        <w:jc w:val="both"/>
      </w:pPr>
      <w:r>
        <w:t xml:space="preserve"> s=''</w:t>
      </w:r>
    </w:p>
    <w:p w:rsidR="00AF0BBB" w:rsidRDefault="00AF0BBB" w:rsidP="00AF0BBB">
      <w:pPr>
        <w:tabs>
          <w:tab w:val="left" w:pos="285"/>
        </w:tabs>
        <w:jc w:val="both"/>
      </w:pPr>
      <w:r>
        <w:t xml:space="preserve"> while n&gt;0:</w:t>
      </w:r>
    </w:p>
    <w:p w:rsidR="00AF0BBB" w:rsidRDefault="00AF0BBB" w:rsidP="00AF0BBB">
      <w:pPr>
        <w:tabs>
          <w:tab w:val="left" w:pos="285"/>
        </w:tabs>
        <w:jc w:val="both"/>
      </w:pPr>
      <w:r>
        <w:t xml:space="preserve">        du=n%2</w:t>
      </w:r>
    </w:p>
    <w:p w:rsidR="00AF0BBB" w:rsidRDefault="00AF0BBB" w:rsidP="00AF0BBB">
      <w:pPr>
        <w:tabs>
          <w:tab w:val="left" w:pos="285"/>
        </w:tabs>
        <w:jc w:val="both"/>
      </w:pPr>
      <w:r>
        <w:t xml:space="preserve">        s=str(du)+s</w:t>
      </w:r>
    </w:p>
    <w:p w:rsidR="00AF0BBB" w:rsidRDefault="00AF0BBB" w:rsidP="00AF0BBB">
      <w:pPr>
        <w:tabs>
          <w:tab w:val="left" w:pos="285"/>
        </w:tabs>
        <w:jc w:val="both"/>
      </w:pPr>
      <w:r>
        <w:t xml:space="preserve">        n=n//2</w:t>
      </w:r>
    </w:p>
    <w:p w:rsidR="00AF0BBB" w:rsidRDefault="00AF0BBB" w:rsidP="00AF0BBB">
      <w:pPr>
        <w:tabs>
          <w:tab w:val="left" w:pos="285"/>
        </w:tabs>
        <w:jc w:val="both"/>
      </w:pPr>
      <w:r>
        <w:t xml:space="preserve"> return s        </w:t>
      </w:r>
    </w:p>
    <w:p w:rsidR="00AF0BBB" w:rsidRDefault="00AF0BBB" w:rsidP="00AF0BBB">
      <w:pPr>
        <w:tabs>
          <w:tab w:val="left" w:pos="285"/>
        </w:tabs>
        <w:jc w:val="both"/>
      </w:pPr>
    </w:p>
    <w:p w:rsidR="00AF0BBB" w:rsidRDefault="00AF0BBB" w:rsidP="00AF0BBB">
      <w:pPr>
        <w:tabs>
          <w:tab w:val="left" w:pos="285"/>
        </w:tabs>
        <w:jc w:val="both"/>
      </w:pPr>
      <w:r>
        <w:t>n=18</w:t>
      </w:r>
    </w:p>
    <w:p w:rsidR="00AF0BBB" w:rsidRDefault="00AF0BBB" w:rsidP="00AF0BBB">
      <w:pPr>
        <w:tabs>
          <w:tab w:val="left" w:pos="285"/>
        </w:tabs>
        <w:jc w:val="both"/>
      </w:pPr>
      <w:r>
        <w:t>print(n,'=',end='')</w:t>
      </w:r>
    </w:p>
    <w:p w:rsidR="00AF0BBB" w:rsidRDefault="00AF0BBB" w:rsidP="00AF0BBB">
      <w:pPr>
        <w:tabs>
          <w:tab w:val="left" w:pos="285"/>
        </w:tabs>
        <w:jc w:val="both"/>
      </w:pPr>
      <w:r>
        <w:t>print(nhiphan(n))</w:t>
      </w:r>
    </w:p>
    <w:p w:rsidR="00386BC4" w:rsidRPr="00386BC4" w:rsidRDefault="00AF0BBB" w:rsidP="00386BC4">
      <w:pPr>
        <w:pStyle w:val="NormalWeb"/>
        <w:shd w:val="clear" w:color="auto" w:fill="FFFFFF"/>
        <w:spacing w:before="0" w:beforeAutospacing="0" w:after="0" w:afterAutospacing="0"/>
        <w:textAlignment w:val="baseline"/>
        <w:rPr>
          <w:rFonts w:ascii="Arial" w:hAnsi="Arial" w:cs="Arial"/>
          <w:color w:val="444444"/>
          <w:sz w:val="29"/>
          <w:szCs w:val="29"/>
        </w:rPr>
      </w:pPr>
      <w:r>
        <w:lastRenderedPageBreak/>
        <w:t xml:space="preserve">     </w:t>
      </w:r>
      <w:r w:rsidR="00386BC4" w:rsidRPr="00386BC4">
        <w:rPr>
          <w:rFonts w:ascii="inherit" w:hAnsi="inherit" w:cs="Arial"/>
          <w:b/>
          <w:bCs/>
          <w:color w:val="444444"/>
          <w:sz w:val="29"/>
        </w:rPr>
        <w:t>Bài 1. </w:t>
      </w:r>
      <w:r w:rsidR="00386BC4" w:rsidRPr="00386BC4">
        <w:rPr>
          <w:rFonts w:ascii="Arial" w:hAnsi="Arial" w:cs="Arial"/>
          <w:color w:val="444444"/>
          <w:sz w:val="29"/>
          <w:szCs w:val="29"/>
        </w:rPr>
        <w:t>Viết chương trình tìm tất cả các số chia hết cho </w:t>
      </w:r>
      <w:r w:rsidR="00386BC4" w:rsidRPr="00386BC4">
        <w:rPr>
          <w:rFonts w:ascii="Arial" w:hAnsi="Arial" w:cs="Arial"/>
          <w:color w:val="222222"/>
          <w:sz w:val="29"/>
        </w:rPr>
        <w:t>7</w:t>
      </w:r>
      <w:r w:rsidR="00386BC4" w:rsidRPr="00386BC4">
        <w:rPr>
          <w:rFonts w:ascii="Arial" w:hAnsi="Arial" w:cs="Arial"/>
          <w:color w:val="444444"/>
          <w:sz w:val="29"/>
          <w:szCs w:val="29"/>
        </w:rPr>
        <w:t> nhưng không phải bội số của </w:t>
      </w:r>
      <w:r w:rsidR="00386BC4" w:rsidRPr="00386BC4">
        <w:rPr>
          <w:rFonts w:ascii="Arial" w:hAnsi="Arial" w:cs="Arial"/>
          <w:color w:val="222222"/>
          <w:sz w:val="29"/>
        </w:rPr>
        <w:t>5</w:t>
      </w:r>
      <w:r w:rsidR="00386BC4" w:rsidRPr="00386BC4">
        <w:rPr>
          <w:rFonts w:ascii="Arial" w:hAnsi="Arial" w:cs="Arial"/>
          <w:color w:val="444444"/>
          <w:sz w:val="29"/>
          <w:szCs w:val="29"/>
        </w:rPr>
        <w:t>, nằm trong đoạn </w:t>
      </w:r>
      <w:r w:rsidR="00386BC4" w:rsidRPr="00386BC4">
        <w:rPr>
          <w:rFonts w:ascii="Arial" w:hAnsi="Arial" w:cs="Arial"/>
          <w:color w:val="222222"/>
          <w:sz w:val="29"/>
        </w:rPr>
        <w:t>2000</w:t>
      </w:r>
      <w:r w:rsidR="00386BC4" w:rsidRPr="00386BC4">
        <w:rPr>
          <w:rFonts w:ascii="Arial" w:hAnsi="Arial" w:cs="Arial"/>
          <w:color w:val="444444"/>
          <w:sz w:val="29"/>
          <w:szCs w:val="29"/>
        </w:rPr>
        <w:t> và </w:t>
      </w:r>
      <w:r w:rsidR="00386BC4" w:rsidRPr="00386BC4">
        <w:rPr>
          <w:rFonts w:ascii="Arial" w:hAnsi="Arial" w:cs="Arial"/>
          <w:color w:val="222222"/>
          <w:sz w:val="29"/>
        </w:rPr>
        <w:t>3200</w:t>
      </w:r>
      <w:r w:rsidR="00386BC4" w:rsidRPr="00386BC4">
        <w:rPr>
          <w:rFonts w:ascii="Arial" w:hAnsi="Arial" w:cs="Arial"/>
          <w:color w:val="444444"/>
          <w:sz w:val="29"/>
          <w:szCs w:val="29"/>
        </w:rPr>
        <w:t> (tính cả </w:t>
      </w:r>
      <w:r w:rsidR="00386BC4" w:rsidRPr="00386BC4">
        <w:rPr>
          <w:rFonts w:ascii="Arial" w:hAnsi="Arial" w:cs="Arial"/>
          <w:color w:val="222222"/>
          <w:sz w:val="29"/>
        </w:rPr>
        <w:t>2000</w:t>
      </w:r>
      <w:r w:rsidR="00386BC4" w:rsidRPr="00386BC4">
        <w:rPr>
          <w:rFonts w:ascii="Arial" w:hAnsi="Arial" w:cs="Arial"/>
          <w:color w:val="444444"/>
          <w:sz w:val="29"/>
          <w:szCs w:val="29"/>
        </w:rPr>
        <w:t> và </w:t>
      </w:r>
      <w:r w:rsidR="00386BC4" w:rsidRPr="00386BC4">
        <w:rPr>
          <w:rFonts w:ascii="Arial" w:hAnsi="Arial" w:cs="Arial"/>
          <w:color w:val="222222"/>
          <w:sz w:val="29"/>
        </w:rPr>
        <w:t>3200</w:t>
      </w:r>
      <w:r w:rsidR="00386BC4" w:rsidRPr="00386BC4">
        <w:rPr>
          <w:rFonts w:ascii="Arial" w:hAnsi="Arial" w:cs="Arial"/>
          <w:color w:val="444444"/>
          <w:sz w:val="29"/>
          <w:szCs w:val="29"/>
        </w:rPr>
        <w:t>). Các số thu được sẽ được in thành chuỗi trên một dòng, cách nhau bằng dấu phẩy.</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313437"/>
          <w:sz w:val="25"/>
        </w:rPr>
        <w:t>j=</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 xml:space="preserve"> </w:t>
      </w:r>
      <w:r w:rsidRPr="00386BC4">
        <w:rPr>
          <w:rFonts w:ascii="inherit" w:eastAsia="Times New Roman" w:hAnsi="inherit" w:cs="Courier New"/>
          <w:b/>
          <w:bCs/>
          <w:color w:val="B05098"/>
          <w:sz w:val="25"/>
        </w:rPr>
        <w:t>for</w:t>
      </w:r>
      <w:r w:rsidRPr="00386BC4">
        <w:rPr>
          <w:rFonts w:ascii="inherit" w:eastAsia="Times New Roman" w:hAnsi="inherit" w:cs="Courier New"/>
          <w:color w:val="313437"/>
          <w:sz w:val="25"/>
        </w:rPr>
        <w:t xml:space="preserve"> i </w:t>
      </w:r>
      <w:r w:rsidRPr="00386BC4">
        <w:rPr>
          <w:rFonts w:ascii="inherit" w:eastAsia="Times New Roman" w:hAnsi="inherit" w:cs="Courier New"/>
          <w:b/>
          <w:bCs/>
          <w:color w:val="B05098"/>
          <w:sz w:val="25"/>
        </w:rPr>
        <w:t>in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666666"/>
          <w:sz w:val="25"/>
        </w:rPr>
        <w:t>range</w:t>
      </w:r>
      <w:r w:rsidRPr="00386BC4">
        <w:rPr>
          <w:rFonts w:ascii="inherit" w:eastAsia="Times New Roman" w:hAnsi="inherit" w:cs="Courier New"/>
          <w:color w:val="909090"/>
          <w:sz w:val="25"/>
        </w:rPr>
        <w:t>(</w:t>
      </w:r>
      <w:r w:rsidRPr="00386BC4">
        <w:rPr>
          <w:rFonts w:ascii="inherit" w:eastAsia="Times New Roman" w:hAnsi="inherit" w:cs="Courier New"/>
          <w:color w:val="429BC1"/>
          <w:sz w:val="25"/>
        </w:rPr>
        <w:t>2000</w:t>
      </w:r>
      <w:r w:rsidRPr="00386BC4">
        <w:rPr>
          <w:rFonts w:ascii="inherit" w:eastAsia="Times New Roman" w:hAnsi="inherit" w:cs="Courier New"/>
          <w:color w:val="313437"/>
          <w:sz w:val="25"/>
        </w:rPr>
        <w:t xml:space="preserve">, </w:t>
      </w:r>
      <w:r w:rsidRPr="00386BC4">
        <w:rPr>
          <w:rFonts w:ascii="inherit" w:eastAsia="Times New Roman" w:hAnsi="inherit" w:cs="Courier New"/>
          <w:color w:val="429BC1"/>
          <w:sz w:val="25"/>
        </w:rPr>
        <w:t>3201</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b/>
          <w:bCs/>
          <w:color w:val="B05098"/>
          <w:sz w:val="25"/>
        </w:rPr>
        <w:t>if</w:t>
      </w:r>
      <w:r w:rsidRPr="00386BC4">
        <w:rPr>
          <w:rFonts w:ascii="inherit" w:eastAsia="Times New Roman" w:hAnsi="inherit" w:cs="Courier New"/>
          <w:color w:val="313437"/>
          <w:sz w:val="25"/>
        </w:rPr>
        <w:t xml:space="preserve"> </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i%</w:t>
      </w:r>
      <w:r w:rsidRPr="00386BC4">
        <w:rPr>
          <w:rFonts w:ascii="inherit" w:eastAsia="Times New Roman" w:hAnsi="inherit" w:cs="Courier New"/>
          <w:color w:val="429BC1"/>
          <w:sz w:val="25"/>
        </w:rPr>
        <w:t>7</w:t>
      </w:r>
      <w:r w:rsidRPr="00386BC4">
        <w:rPr>
          <w:rFonts w:ascii="inherit" w:eastAsia="Times New Roman" w:hAnsi="inherit" w:cs="Courier New"/>
          <w:color w:val="313437"/>
          <w:sz w:val="25"/>
        </w:rPr>
        <w:t>==</w:t>
      </w:r>
      <w:r w:rsidRPr="00386BC4">
        <w:rPr>
          <w:rFonts w:ascii="inherit" w:eastAsia="Times New Roman" w:hAnsi="inherit" w:cs="Courier New"/>
          <w:color w:val="429BC1"/>
          <w:sz w:val="25"/>
        </w:rPr>
        <w:t>0</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 xml:space="preserve"> </w:t>
      </w:r>
      <w:r w:rsidRPr="00386BC4">
        <w:rPr>
          <w:rFonts w:ascii="inherit" w:eastAsia="Times New Roman" w:hAnsi="inherit" w:cs="Courier New"/>
          <w:color w:val="B05098"/>
          <w:sz w:val="25"/>
        </w:rPr>
        <w:t>and</w:t>
      </w:r>
      <w:r w:rsidRPr="00386BC4">
        <w:rPr>
          <w:rFonts w:ascii="inherit" w:eastAsia="Times New Roman" w:hAnsi="inherit" w:cs="Courier New"/>
          <w:color w:val="313437"/>
          <w:sz w:val="25"/>
        </w:rPr>
        <w:t xml:space="preserve"> </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i%</w:t>
      </w:r>
      <w:r w:rsidRPr="00386BC4">
        <w:rPr>
          <w:rFonts w:ascii="inherit" w:eastAsia="Times New Roman" w:hAnsi="inherit" w:cs="Courier New"/>
          <w:color w:val="429BC1"/>
          <w:sz w:val="25"/>
        </w:rPr>
        <w:t>5</w:t>
      </w:r>
      <w:r w:rsidRPr="00386BC4">
        <w:rPr>
          <w:rFonts w:ascii="inherit" w:eastAsia="Times New Roman" w:hAnsi="inherit" w:cs="Courier New"/>
          <w:color w:val="313437"/>
          <w:sz w:val="25"/>
        </w:rPr>
        <w:t>!=</w:t>
      </w:r>
      <w:r w:rsidRPr="00386BC4">
        <w:rPr>
          <w:rFonts w:ascii="inherit" w:eastAsia="Times New Roman" w:hAnsi="inherit" w:cs="Courier New"/>
          <w:color w:val="429BC1"/>
          <w:sz w:val="25"/>
        </w:rPr>
        <w:t>0</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313437"/>
          <w:sz w:val="25"/>
        </w:rPr>
        <w:t>j.</w:t>
      </w:r>
      <w:r w:rsidRPr="00386BC4">
        <w:rPr>
          <w:rFonts w:ascii="inherit" w:eastAsia="Times New Roman" w:hAnsi="inherit" w:cs="Courier New"/>
          <w:color w:val="666666"/>
          <w:sz w:val="25"/>
        </w:rPr>
        <w:t>append</w:t>
      </w:r>
      <w:r w:rsidRPr="00386BC4">
        <w:rPr>
          <w:rFonts w:ascii="inherit" w:eastAsia="Times New Roman" w:hAnsi="inherit" w:cs="Courier New"/>
          <w:color w:val="909090"/>
          <w:sz w:val="25"/>
        </w:rPr>
        <w:t>(</w:t>
      </w:r>
      <w:r w:rsidRPr="00386BC4">
        <w:rPr>
          <w:rFonts w:ascii="inherit" w:eastAsia="Times New Roman" w:hAnsi="inherit" w:cs="Courier New"/>
          <w:color w:val="666666"/>
          <w:sz w:val="25"/>
        </w:rPr>
        <w:t>str</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i</w:t>
      </w:r>
      <w:r w:rsidRPr="00386BC4">
        <w:rPr>
          <w:rFonts w:ascii="inherit" w:eastAsia="Times New Roman" w:hAnsi="inherit" w:cs="Courier New"/>
          <w:color w:val="909090"/>
          <w:sz w:val="25"/>
        </w:rPr>
        <w:t>))</w:t>
      </w:r>
    </w:p>
    <w:p w:rsidR="00386BC4" w:rsidRPr="00386BC4" w:rsidRDefault="00386BC4" w:rsidP="00386BC4">
      <w:pPr>
        <w:shd w:val="clear" w:color="auto" w:fill="F0F0F1"/>
        <w:spacing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666666"/>
          <w:sz w:val="25"/>
        </w:rPr>
        <w:t>print</w:t>
      </w:r>
      <w:r w:rsidRPr="00386BC4">
        <w:rPr>
          <w:rFonts w:ascii="inherit" w:eastAsia="Times New Roman" w:hAnsi="inherit" w:cs="Courier New"/>
          <w:color w:val="313437"/>
          <w:sz w:val="25"/>
        </w:rPr>
        <w:t xml:space="preserve"> </w:t>
      </w:r>
      <w:r w:rsidRPr="00386BC4">
        <w:rPr>
          <w:rFonts w:ascii="inherit" w:eastAsia="Times New Roman" w:hAnsi="inherit" w:cs="Courier New"/>
          <w:color w:val="909090"/>
          <w:sz w:val="25"/>
        </w:rPr>
        <w:t>(</w:t>
      </w:r>
      <w:r w:rsidRPr="00386BC4">
        <w:rPr>
          <w:rFonts w:ascii="inherit" w:eastAsia="Times New Roman" w:hAnsi="inherit" w:cs="Courier New"/>
          <w:color w:val="83A440"/>
          <w:sz w:val="25"/>
        </w:rPr>
        <w:t>','</w:t>
      </w:r>
      <w:r w:rsidRPr="00386BC4">
        <w:rPr>
          <w:rFonts w:ascii="inherit" w:eastAsia="Times New Roman" w:hAnsi="inherit" w:cs="Courier New"/>
          <w:color w:val="313437"/>
          <w:sz w:val="25"/>
        </w:rPr>
        <w:t>.</w:t>
      </w:r>
      <w:r w:rsidRPr="00386BC4">
        <w:rPr>
          <w:rFonts w:ascii="inherit" w:eastAsia="Times New Roman" w:hAnsi="inherit" w:cs="Courier New"/>
          <w:color w:val="666666"/>
          <w:sz w:val="25"/>
        </w:rPr>
        <w:t>join</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j</w:t>
      </w:r>
      <w:r w:rsidRPr="00386BC4">
        <w:rPr>
          <w:rFonts w:ascii="inherit" w:eastAsia="Times New Roman" w:hAnsi="inherit" w:cs="Courier New"/>
          <w:color w:val="909090"/>
          <w:sz w:val="25"/>
        </w:rPr>
        <w:t>))</w:t>
      </w:r>
    </w:p>
    <w:p w:rsidR="00386BC4" w:rsidRPr="00386BC4" w:rsidRDefault="00386BC4" w:rsidP="00386BC4">
      <w:pPr>
        <w:shd w:val="clear" w:color="auto" w:fill="FFFFFF"/>
        <w:spacing w:after="0" w:line="240" w:lineRule="auto"/>
        <w:textAlignment w:val="baseline"/>
        <w:rPr>
          <w:rFonts w:ascii="Arial" w:eastAsia="Times New Roman" w:hAnsi="Arial" w:cs="Arial"/>
          <w:color w:val="444444"/>
          <w:sz w:val="29"/>
          <w:szCs w:val="29"/>
        </w:rPr>
      </w:pPr>
      <w:r w:rsidRPr="00386BC4">
        <w:rPr>
          <w:rFonts w:ascii="Arial" w:eastAsia="Times New Roman" w:hAnsi="Arial" w:cs="Arial"/>
          <w:color w:val="444444"/>
          <w:sz w:val="29"/>
          <w:szCs w:val="29"/>
        </w:rPr>
        <w:t>Nếu chỉ cần in ra màn hình kết quả, chúng ta có thể không cần sử dụng </w:t>
      </w:r>
      <w:r w:rsidRPr="00386BC4">
        <w:rPr>
          <w:rFonts w:ascii="Arial" w:eastAsia="Times New Roman" w:hAnsi="Arial" w:cs="Arial"/>
          <w:color w:val="222222"/>
          <w:sz w:val="29"/>
        </w:rPr>
        <w:t>List</w:t>
      </w:r>
      <w:r w:rsidRPr="00386BC4">
        <w:rPr>
          <w:rFonts w:ascii="Arial" w:eastAsia="Times New Roman" w:hAnsi="Arial" w:cs="Arial"/>
          <w:color w:val="444444"/>
          <w:sz w:val="29"/>
          <w:szCs w:val="29"/>
        </w:rPr>
        <w:t>.</w:t>
      </w:r>
    </w:p>
    <w:p w:rsidR="00386BC4" w:rsidRPr="00386BC4" w:rsidRDefault="00386BC4" w:rsidP="00386BC4">
      <w:pPr>
        <w:shd w:val="clear" w:color="auto" w:fill="F0F0F1"/>
        <w:spacing w:line="360" w:lineRule="atLeast"/>
        <w:textAlignment w:val="baseline"/>
        <w:rPr>
          <w:rFonts w:ascii="inherit" w:eastAsia="Times New Roman" w:hAnsi="inherit" w:cs="Courier New"/>
          <w:color w:val="9C9EA0"/>
          <w:sz w:val="22"/>
        </w:rPr>
      </w:pPr>
      <w:r w:rsidRPr="00386BC4">
        <w:rPr>
          <w:rFonts w:ascii="inherit" w:eastAsia="Times New Roman" w:hAnsi="inherit" w:cs="Courier New"/>
          <w:b/>
          <w:bCs/>
          <w:color w:val="B05098"/>
          <w:sz w:val="25"/>
        </w:rPr>
        <w:t>for</w:t>
      </w:r>
      <w:r w:rsidRPr="00386BC4">
        <w:rPr>
          <w:rFonts w:ascii="inherit" w:eastAsia="Times New Roman" w:hAnsi="inherit" w:cs="Courier New"/>
          <w:color w:val="313437"/>
          <w:sz w:val="25"/>
        </w:rPr>
        <w:t xml:space="preserve"> i </w:t>
      </w:r>
      <w:r w:rsidRPr="00386BC4">
        <w:rPr>
          <w:rFonts w:ascii="inherit" w:eastAsia="Times New Roman" w:hAnsi="inherit" w:cs="Courier New"/>
          <w:b/>
          <w:bCs/>
          <w:color w:val="B05098"/>
          <w:sz w:val="25"/>
        </w:rPr>
        <w:t>in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666666"/>
          <w:sz w:val="25"/>
        </w:rPr>
        <w:t>range</w:t>
      </w:r>
      <w:r w:rsidRPr="00386BC4">
        <w:rPr>
          <w:rFonts w:ascii="inherit" w:eastAsia="Times New Roman" w:hAnsi="inherit" w:cs="Courier New"/>
          <w:color w:val="909090"/>
          <w:sz w:val="25"/>
        </w:rPr>
        <w:t>(</w:t>
      </w:r>
      <w:r w:rsidRPr="00386BC4">
        <w:rPr>
          <w:rFonts w:ascii="inherit" w:eastAsia="Times New Roman" w:hAnsi="inherit" w:cs="Courier New"/>
          <w:color w:val="429BC1"/>
          <w:sz w:val="25"/>
        </w:rPr>
        <w:t>2000</w:t>
      </w:r>
      <w:r w:rsidRPr="00386BC4">
        <w:rPr>
          <w:rFonts w:ascii="inherit" w:eastAsia="Times New Roman" w:hAnsi="inherit" w:cs="Courier New"/>
          <w:color w:val="313437"/>
          <w:sz w:val="25"/>
        </w:rPr>
        <w:t xml:space="preserve">, </w:t>
      </w:r>
      <w:r w:rsidRPr="00386BC4">
        <w:rPr>
          <w:rFonts w:ascii="inherit" w:eastAsia="Times New Roman" w:hAnsi="inherit" w:cs="Courier New"/>
          <w:color w:val="429BC1"/>
          <w:sz w:val="25"/>
        </w:rPr>
        <w:t>3201</w:t>
      </w:r>
      <w:r w:rsidRPr="00386BC4">
        <w:rPr>
          <w:rFonts w:ascii="inherit" w:eastAsia="Times New Roman" w:hAnsi="inherit" w:cs="Courier New"/>
          <w:color w:val="909090"/>
          <w:sz w:val="25"/>
        </w:rPr>
        <w:t>)</w:t>
      </w:r>
    </w:p>
    <w:p w:rsidR="00386BC4" w:rsidRPr="00386BC4" w:rsidRDefault="00AF0BBB" w:rsidP="00386BC4">
      <w:pPr>
        <w:pStyle w:val="NormalWeb"/>
        <w:shd w:val="clear" w:color="auto" w:fill="FFFFFF"/>
        <w:spacing w:before="0" w:beforeAutospacing="0" w:after="0" w:afterAutospacing="0"/>
        <w:textAlignment w:val="baseline"/>
        <w:rPr>
          <w:rFonts w:ascii="Arial" w:hAnsi="Arial" w:cs="Arial"/>
          <w:color w:val="444444"/>
          <w:sz w:val="29"/>
          <w:szCs w:val="29"/>
        </w:rPr>
      </w:pPr>
      <w:r>
        <w:t xml:space="preserve">   </w:t>
      </w:r>
      <w:r w:rsidR="00386BC4" w:rsidRPr="00386BC4">
        <w:rPr>
          <w:rFonts w:ascii="inherit" w:hAnsi="inherit" w:cs="Arial"/>
          <w:b/>
          <w:bCs/>
          <w:color w:val="444444"/>
          <w:sz w:val="29"/>
        </w:rPr>
        <w:t>Bài 03. </w:t>
      </w:r>
      <w:r w:rsidR="00386BC4" w:rsidRPr="00386BC4">
        <w:rPr>
          <w:rFonts w:ascii="Arial" w:hAnsi="Arial" w:cs="Arial"/>
          <w:color w:val="444444"/>
          <w:sz w:val="29"/>
          <w:szCs w:val="29"/>
        </w:rPr>
        <w:t>Với số nguyên </w:t>
      </w:r>
      <w:r w:rsidR="00386BC4" w:rsidRPr="00386BC4">
        <w:rPr>
          <w:rFonts w:ascii="Arial" w:hAnsi="Arial" w:cs="Arial"/>
          <w:color w:val="222222"/>
          <w:sz w:val="29"/>
        </w:rPr>
        <w:t>n</w:t>
      </w:r>
      <w:r w:rsidR="00386BC4" w:rsidRPr="00386BC4">
        <w:rPr>
          <w:rFonts w:ascii="Arial" w:hAnsi="Arial" w:cs="Arial"/>
          <w:color w:val="444444"/>
          <w:sz w:val="29"/>
          <w:szCs w:val="29"/>
        </w:rPr>
        <w:t> nhất định, hãy viết chương trình để tạo ra một dictionary chứa </w:t>
      </w:r>
      <w:r w:rsidR="00386BC4" w:rsidRPr="00386BC4">
        <w:rPr>
          <w:rFonts w:ascii="Arial" w:hAnsi="Arial" w:cs="Arial"/>
          <w:color w:val="222222"/>
          <w:sz w:val="29"/>
        </w:rPr>
        <w:t>(i, i*i)</w:t>
      </w:r>
      <w:r w:rsidR="00386BC4" w:rsidRPr="00386BC4">
        <w:rPr>
          <w:rFonts w:ascii="Arial" w:hAnsi="Arial" w:cs="Arial"/>
          <w:color w:val="444444"/>
          <w:sz w:val="29"/>
          <w:szCs w:val="29"/>
        </w:rPr>
        <w:t> như là số nguyên từ </w:t>
      </w:r>
      <w:r w:rsidR="00386BC4" w:rsidRPr="00386BC4">
        <w:rPr>
          <w:rFonts w:ascii="Arial" w:hAnsi="Arial" w:cs="Arial"/>
          <w:color w:val="222222"/>
          <w:sz w:val="29"/>
        </w:rPr>
        <w:t>1</w:t>
      </w:r>
      <w:r w:rsidR="00386BC4" w:rsidRPr="00386BC4">
        <w:rPr>
          <w:rFonts w:ascii="Arial" w:hAnsi="Arial" w:cs="Arial"/>
          <w:color w:val="444444"/>
          <w:sz w:val="29"/>
          <w:szCs w:val="29"/>
        </w:rPr>
        <w:t> đến </w:t>
      </w:r>
      <w:r w:rsidR="00386BC4" w:rsidRPr="00386BC4">
        <w:rPr>
          <w:rFonts w:ascii="Arial" w:hAnsi="Arial" w:cs="Arial"/>
          <w:color w:val="222222"/>
          <w:sz w:val="29"/>
        </w:rPr>
        <w:t>n</w:t>
      </w:r>
      <w:r w:rsidR="00386BC4" w:rsidRPr="00386BC4">
        <w:rPr>
          <w:rFonts w:ascii="Arial" w:hAnsi="Arial" w:cs="Arial"/>
          <w:color w:val="444444"/>
          <w:sz w:val="29"/>
          <w:szCs w:val="29"/>
        </w:rPr>
        <w:t> (bao gồm cả </w:t>
      </w:r>
      <w:r w:rsidR="00386BC4" w:rsidRPr="00386BC4">
        <w:rPr>
          <w:rFonts w:ascii="Arial" w:hAnsi="Arial" w:cs="Arial"/>
          <w:color w:val="222222"/>
          <w:sz w:val="29"/>
        </w:rPr>
        <w:t>1</w:t>
      </w:r>
      <w:r w:rsidR="00386BC4" w:rsidRPr="00386BC4">
        <w:rPr>
          <w:rFonts w:ascii="Arial" w:hAnsi="Arial" w:cs="Arial"/>
          <w:color w:val="444444"/>
          <w:sz w:val="29"/>
          <w:szCs w:val="29"/>
        </w:rPr>
        <w:t> và </w:t>
      </w:r>
      <w:r w:rsidR="00386BC4" w:rsidRPr="00386BC4">
        <w:rPr>
          <w:rFonts w:ascii="Arial" w:hAnsi="Arial" w:cs="Arial"/>
          <w:color w:val="222222"/>
          <w:sz w:val="29"/>
        </w:rPr>
        <w:t>n</w:t>
      </w:r>
      <w:r w:rsidR="00386BC4" w:rsidRPr="00386BC4">
        <w:rPr>
          <w:rFonts w:ascii="Arial" w:hAnsi="Arial" w:cs="Arial"/>
          <w:color w:val="444444"/>
          <w:sz w:val="29"/>
          <w:szCs w:val="29"/>
        </w:rPr>
        <w:t>) sau đó in ra dictionary này. Ví dụ: Giả sử số </w:t>
      </w:r>
      <w:r w:rsidR="00386BC4" w:rsidRPr="00386BC4">
        <w:rPr>
          <w:rFonts w:ascii="Arial" w:hAnsi="Arial" w:cs="Arial"/>
          <w:color w:val="222222"/>
          <w:sz w:val="29"/>
        </w:rPr>
        <w:t>n</w:t>
      </w:r>
      <w:r w:rsidR="00386BC4" w:rsidRPr="00386BC4">
        <w:rPr>
          <w:rFonts w:ascii="Arial" w:hAnsi="Arial" w:cs="Arial"/>
          <w:color w:val="444444"/>
          <w:sz w:val="29"/>
          <w:szCs w:val="29"/>
        </w:rPr>
        <w:t> là </w:t>
      </w:r>
      <w:r w:rsidR="00386BC4" w:rsidRPr="00386BC4">
        <w:rPr>
          <w:rFonts w:ascii="Arial" w:hAnsi="Arial" w:cs="Arial"/>
          <w:color w:val="222222"/>
          <w:sz w:val="29"/>
        </w:rPr>
        <w:t>8</w:t>
      </w:r>
      <w:r w:rsidR="00386BC4" w:rsidRPr="00386BC4">
        <w:rPr>
          <w:rFonts w:ascii="Arial" w:hAnsi="Arial" w:cs="Arial"/>
          <w:color w:val="444444"/>
          <w:sz w:val="29"/>
          <w:szCs w:val="29"/>
        </w:rPr>
        <w:t> thì đầu ra sẽ là: </w:t>
      </w:r>
      <w:r w:rsidR="00386BC4" w:rsidRPr="00386BC4">
        <w:rPr>
          <w:rFonts w:ascii="Arial" w:hAnsi="Arial" w:cs="Arial"/>
          <w:color w:val="222222"/>
          <w:sz w:val="29"/>
        </w:rPr>
        <w:t>{1: 1, 2: 4, 3: 9, 4: 16, 5: 25, 6: 36, 7: 49, 8: 64}</w:t>
      </w:r>
      <w:r w:rsidR="00386BC4" w:rsidRPr="00386BC4">
        <w:rPr>
          <w:rFonts w:ascii="Arial" w:hAnsi="Arial" w:cs="Arial"/>
          <w:color w:val="444444"/>
          <w:sz w:val="29"/>
          <w:szCs w:val="29"/>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313437"/>
          <w:sz w:val="25"/>
        </w:rPr>
        <w:t xml:space="preserve">n = </w:t>
      </w:r>
      <w:r w:rsidRPr="00386BC4">
        <w:rPr>
          <w:rFonts w:ascii="inherit" w:eastAsia="Times New Roman" w:hAnsi="inherit" w:cs="Courier New"/>
          <w:color w:val="666666"/>
          <w:sz w:val="25"/>
        </w:rPr>
        <w:t>int</w:t>
      </w:r>
      <w:r w:rsidRPr="00386BC4">
        <w:rPr>
          <w:rFonts w:ascii="inherit" w:eastAsia="Times New Roman" w:hAnsi="inherit" w:cs="Courier New"/>
          <w:color w:val="909090"/>
          <w:sz w:val="25"/>
        </w:rPr>
        <w:t>(</w:t>
      </w:r>
      <w:r w:rsidRPr="00386BC4">
        <w:rPr>
          <w:rFonts w:ascii="inherit" w:eastAsia="Times New Roman" w:hAnsi="inherit" w:cs="Courier New"/>
          <w:color w:val="666666"/>
          <w:sz w:val="25"/>
        </w:rPr>
        <w:t>input</w:t>
      </w:r>
      <w:r w:rsidRPr="00386BC4">
        <w:rPr>
          <w:rFonts w:ascii="inherit" w:eastAsia="Times New Roman" w:hAnsi="inherit" w:cs="Courier New"/>
          <w:color w:val="909090"/>
          <w:sz w:val="25"/>
        </w:rPr>
        <w:t>(</w:t>
      </w:r>
      <w:r w:rsidRPr="00386BC4">
        <w:rPr>
          <w:rFonts w:ascii="inherit" w:eastAsia="Times New Roman" w:hAnsi="inherit" w:cs="Courier New"/>
          <w:color w:val="83A440"/>
          <w:sz w:val="25"/>
        </w:rPr>
        <w:t>'Enter a number '</w:t>
      </w:r>
      <w:r w:rsidRPr="00386BC4">
        <w:rPr>
          <w:rFonts w:ascii="inherit" w:eastAsia="Times New Roman" w:hAnsi="inherit" w:cs="Courier New"/>
          <w:color w:val="909090"/>
          <w:sz w:val="25"/>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313437"/>
          <w:sz w:val="25"/>
        </w:rPr>
        <w:t xml:space="preserve">d = </w:t>
      </w:r>
      <w:r w:rsidRPr="00386BC4">
        <w:rPr>
          <w:rFonts w:ascii="inherit" w:eastAsia="Times New Roman" w:hAnsi="inherit" w:cs="Courier New"/>
          <w:color w:val="666666"/>
          <w:sz w:val="25"/>
        </w:rPr>
        <w:t>dict</w:t>
      </w:r>
      <w:r w:rsidRPr="00386BC4">
        <w:rPr>
          <w:rFonts w:ascii="inherit" w:eastAsia="Times New Roman" w:hAnsi="inherit" w:cs="Courier New"/>
          <w:color w:val="909090"/>
          <w:sz w:val="25"/>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b/>
          <w:bCs/>
          <w:color w:val="B05098"/>
          <w:sz w:val="25"/>
        </w:rPr>
        <w:t>for</w:t>
      </w:r>
      <w:r w:rsidRPr="00386BC4">
        <w:rPr>
          <w:rFonts w:ascii="inherit" w:eastAsia="Times New Roman" w:hAnsi="inherit" w:cs="Courier New"/>
          <w:color w:val="313437"/>
          <w:sz w:val="25"/>
        </w:rPr>
        <w:t xml:space="preserve"> i </w:t>
      </w:r>
      <w:r w:rsidRPr="00386BC4">
        <w:rPr>
          <w:rFonts w:ascii="inherit" w:eastAsia="Times New Roman" w:hAnsi="inherit" w:cs="Courier New"/>
          <w:b/>
          <w:bCs/>
          <w:color w:val="B05098"/>
          <w:sz w:val="25"/>
        </w:rPr>
        <w:t>in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666666"/>
          <w:sz w:val="25"/>
        </w:rPr>
        <w:t>range</w:t>
      </w:r>
      <w:r w:rsidRPr="00386BC4">
        <w:rPr>
          <w:rFonts w:ascii="inherit" w:eastAsia="Times New Roman" w:hAnsi="inherit" w:cs="Courier New"/>
          <w:color w:val="909090"/>
          <w:sz w:val="25"/>
        </w:rPr>
        <w:t>(</w:t>
      </w:r>
      <w:r w:rsidRPr="00386BC4">
        <w:rPr>
          <w:rFonts w:ascii="inherit" w:eastAsia="Times New Roman" w:hAnsi="inherit" w:cs="Courier New"/>
          <w:color w:val="429BC1"/>
          <w:sz w:val="25"/>
        </w:rPr>
        <w:t>1</w:t>
      </w:r>
      <w:r w:rsidRPr="00386BC4">
        <w:rPr>
          <w:rFonts w:ascii="inherit" w:eastAsia="Times New Roman" w:hAnsi="inherit" w:cs="Courier New"/>
          <w:color w:val="313437"/>
          <w:sz w:val="25"/>
        </w:rPr>
        <w:t>, n+</w:t>
      </w:r>
      <w:r w:rsidRPr="00386BC4">
        <w:rPr>
          <w:rFonts w:ascii="inherit" w:eastAsia="Times New Roman" w:hAnsi="inherit" w:cs="Courier New"/>
          <w:color w:val="429BC1"/>
          <w:sz w:val="25"/>
        </w:rPr>
        <w:t>1</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w:t>
      </w:r>
    </w:p>
    <w:p w:rsidR="00386BC4" w:rsidRPr="00386BC4" w:rsidRDefault="00386BC4" w:rsidP="00386BC4">
      <w:pPr>
        <w:shd w:val="clear" w:color="auto" w:fill="F0F0F1"/>
        <w:spacing w:after="0"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313437"/>
          <w:sz w:val="25"/>
        </w:rPr>
        <w:t>d</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i</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 xml:space="preserve"> = i*i</w:t>
      </w:r>
    </w:p>
    <w:p w:rsidR="00386BC4" w:rsidRPr="00386BC4" w:rsidRDefault="00386BC4" w:rsidP="00386BC4">
      <w:pPr>
        <w:shd w:val="clear" w:color="auto" w:fill="F0F0F1"/>
        <w:spacing w:line="360" w:lineRule="atLeast"/>
        <w:textAlignment w:val="baseline"/>
        <w:rPr>
          <w:rFonts w:ascii="inherit" w:eastAsia="Times New Roman" w:hAnsi="inherit" w:cs="Courier New"/>
          <w:color w:val="9C9EA0"/>
          <w:sz w:val="22"/>
        </w:rPr>
      </w:pPr>
      <w:r w:rsidRPr="00386BC4">
        <w:rPr>
          <w:rFonts w:ascii="inherit" w:eastAsia="Times New Roman" w:hAnsi="inherit" w:cs="Courier New"/>
          <w:color w:val="666666"/>
          <w:sz w:val="25"/>
        </w:rPr>
        <w:t>print</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d</w:t>
      </w:r>
      <w:r w:rsidRPr="00386BC4">
        <w:rPr>
          <w:rFonts w:ascii="inherit" w:eastAsia="Times New Roman" w:hAnsi="inherit" w:cs="Courier New"/>
          <w:color w:val="909090"/>
          <w:sz w:val="25"/>
        </w:rPr>
        <w:t>)</w:t>
      </w:r>
    </w:p>
    <w:p w:rsidR="00386BC4" w:rsidRPr="00386BC4" w:rsidRDefault="00386BC4" w:rsidP="00386BC4">
      <w:pPr>
        <w:shd w:val="clear" w:color="auto" w:fill="FFFFFF"/>
        <w:spacing w:after="0" w:line="240" w:lineRule="auto"/>
        <w:textAlignment w:val="baseline"/>
        <w:rPr>
          <w:rFonts w:ascii="Arial" w:eastAsia="Times New Roman" w:hAnsi="Arial" w:cs="Arial"/>
          <w:color w:val="444444"/>
          <w:sz w:val="29"/>
          <w:szCs w:val="29"/>
        </w:rPr>
      </w:pPr>
      <w:r w:rsidRPr="00386BC4">
        <w:rPr>
          <w:rFonts w:ascii="inherit" w:eastAsia="Times New Roman" w:hAnsi="inherit" w:cs="Arial"/>
          <w:b/>
          <w:bCs/>
          <w:color w:val="444444"/>
          <w:sz w:val="29"/>
        </w:rPr>
        <w:t>Bài 04. </w:t>
      </w:r>
      <w:r w:rsidRPr="00386BC4">
        <w:rPr>
          <w:rFonts w:ascii="Arial" w:eastAsia="Times New Roman" w:hAnsi="Arial" w:cs="Arial"/>
          <w:color w:val="444444"/>
          <w:sz w:val="29"/>
          <w:szCs w:val="29"/>
        </w:rPr>
        <w:t>Viết chương trình chấp nhận một chuỗi số, phân tách bằng dấu phẩy từ giao diện điều khiển, tạo ra một </w:t>
      </w:r>
      <w:r w:rsidRPr="00386BC4">
        <w:rPr>
          <w:rFonts w:ascii="Arial" w:eastAsia="Times New Roman" w:hAnsi="Arial" w:cs="Arial"/>
          <w:color w:val="222222"/>
          <w:sz w:val="29"/>
        </w:rPr>
        <w:t>List</w:t>
      </w:r>
      <w:r w:rsidRPr="00386BC4">
        <w:rPr>
          <w:rFonts w:ascii="Arial" w:eastAsia="Times New Roman" w:hAnsi="Arial" w:cs="Arial"/>
          <w:color w:val="444444"/>
          <w:sz w:val="29"/>
          <w:szCs w:val="29"/>
        </w:rPr>
        <w:t>  và một </w:t>
      </w:r>
      <w:r w:rsidRPr="00386BC4">
        <w:rPr>
          <w:rFonts w:ascii="Arial" w:eastAsia="Times New Roman" w:hAnsi="Arial" w:cs="Arial"/>
          <w:color w:val="222222"/>
          <w:sz w:val="29"/>
        </w:rPr>
        <w:t>tuple</w:t>
      </w:r>
      <w:r w:rsidRPr="00386BC4">
        <w:rPr>
          <w:rFonts w:ascii="Arial" w:eastAsia="Times New Roman" w:hAnsi="Arial" w:cs="Arial"/>
          <w:color w:val="444444"/>
          <w:sz w:val="29"/>
          <w:szCs w:val="29"/>
        </w:rPr>
        <w:t> chứa mọi số.</w:t>
      </w:r>
    </w:p>
    <w:p w:rsidR="00386BC4" w:rsidRPr="00386BC4" w:rsidRDefault="00386BC4" w:rsidP="00386BC4">
      <w:pPr>
        <w:shd w:val="clear" w:color="auto" w:fill="FFFFFF"/>
        <w:spacing w:after="0" w:line="240" w:lineRule="auto"/>
        <w:textAlignment w:val="baseline"/>
        <w:rPr>
          <w:rFonts w:ascii="Arial" w:eastAsia="Times New Roman" w:hAnsi="Arial" w:cs="Arial"/>
          <w:color w:val="444444"/>
          <w:sz w:val="29"/>
          <w:szCs w:val="29"/>
        </w:rPr>
      </w:pPr>
      <w:r w:rsidRPr="00386BC4">
        <w:rPr>
          <w:rFonts w:ascii="Arial" w:eastAsia="Times New Roman" w:hAnsi="Arial" w:cs="Arial"/>
          <w:color w:val="444444"/>
          <w:sz w:val="29"/>
          <w:szCs w:val="29"/>
        </w:rPr>
        <w:t>Ví dụ: Đầu vào được cung cấp là </w:t>
      </w:r>
      <w:r w:rsidRPr="00386BC4">
        <w:rPr>
          <w:rFonts w:ascii="Arial" w:eastAsia="Times New Roman" w:hAnsi="Arial" w:cs="Arial"/>
          <w:color w:val="222222"/>
          <w:sz w:val="29"/>
        </w:rPr>
        <w:t>34,67,55,33,12,98</w:t>
      </w:r>
      <w:r w:rsidRPr="00386BC4">
        <w:rPr>
          <w:rFonts w:ascii="Arial" w:eastAsia="Times New Roman" w:hAnsi="Arial" w:cs="Arial"/>
          <w:color w:val="444444"/>
          <w:sz w:val="29"/>
          <w:szCs w:val="29"/>
        </w:rPr>
        <w:t> thì đầu ra là:</w:t>
      </w:r>
    </w:p>
    <w:p w:rsidR="00386BC4" w:rsidRPr="00386BC4" w:rsidRDefault="00386BC4" w:rsidP="00386BC4">
      <w:pPr>
        <w:shd w:val="clear" w:color="auto" w:fill="FFFFFF"/>
        <w:spacing w:after="0" w:line="240" w:lineRule="auto"/>
        <w:textAlignment w:val="baseline"/>
        <w:rPr>
          <w:ins w:id="0" w:author="Unknown"/>
          <w:rFonts w:ascii="Arial" w:eastAsia="Times New Roman" w:hAnsi="Arial" w:cs="Arial"/>
          <w:color w:val="444444"/>
          <w:sz w:val="29"/>
          <w:szCs w:val="29"/>
        </w:rPr>
      </w:pPr>
      <w:ins w:id="1" w:author="Unknown">
        <w:r w:rsidRPr="00386BC4">
          <w:rPr>
            <w:rFonts w:ascii="Arial" w:eastAsia="Times New Roman" w:hAnsi="Arial" w:cs="Arial"/>
            <w:color w:val="222222"/>
            <w:sz w:val="29"/>
          </w:rPr>
          <w:t>['34', '67', '55', '33', '12', '98']</w:t>
        </w:r>
        <w:r w:rsidRPr="00386BC4">
          <w:rPr>
            <w:rFonts w:ascii="Arial" w:eastAsia="Times New Roman" w:hAnsi="Arial" w:cs="Arial"/>
            <w:color w:val="444444"/>
            <w:sz w:val="29"/>
            <w:szCs w:val="29"/>
          </w:rPr>
          <w:br/>
        </w:r>
        <w:r w:rsidRPr="00386BC4">
          <w:rPr>
            <w:rFonts w:ascii="Arial" w:eastAsia="Times New Roman" w:hAnsi="Arial" w:cs="Arial"/>
            <w:color w:val="222222"/>
            <w:sz w:val="29"/>
          </w:rPr>
          <w:t>('34', '67', '55', '33', '12', '98')</w:t>
        </w:r>
      </w:ins>
    </w:p>
    <w:p w:rsidR="00386BC4" w:rsidRPr="00386BC4" w:rsidRDefault="00386BC4" w:rsidP="00386BC4">
      <w:pPr>
        <w:shd w:val="clear" w:color="auto" w:fill="FFFFFF"/>
        <w:spacing w:after="0" w:line="240" w:lineRule="auto"/>
        <w:textAlignment w:val="baseline"/>
        <w:rPr>
          <w:ins w:id="2" w:author="Unknown"/>
          <w:rFonts w:ascii="Arial" w:eastAsia="Times New Roman" w:hAnsi="Arial" w:cs="Arial"/>
          <w:color w:val="000000" w:themeColor="text1"/>
          <w:sz w:val="29"/>
          <w:szCs w:val="29"/>
        </w:rPr>
      </w:pPr>
      <w:ins w:id="3" w:author="Unknown">
        <w:r w:rsidRPr="00386BC4">
          <w:rPr>
            <w:rFonts w:ascii="Arial" w:eastAsia="Times New Roman" w:hAnsi="Arial" w:cs="Arial"/>
            <w:color w:val="444444"/>
            <w:sz w:val="29"/>
            <w:szCs w:val="29"/>
          </w:rPr>
          <w:t>Chương trình này chỉ đơn giản là sử dụng hàm </w:t>
        </w:r>
        <w:r w:rsidRPr="00386BC4">
          <w:rPr>
            <w:rFonts w:ascii="Arial" w:eastAsia="Times New Roman" w:hAnsi="Arial" w:cs="Arial"/>
            <w:color w:val="222222"/>
            <w:sz w:val="29"/>
          </w:rPr>
          <w:t>split()</w:t>
        </w:r>
        <w:r w:rsidRPr="00386BC4">
          <w:rPr>
            <w:rFonts w:ascii="Arial" w:eastAsia="Times New Roman" w:hAnsi="Arial" w:cs="Arial"/>
            <w:color w:val="444444"/>
            <w:sz w:val="29"/>
            <w:szCs w:val="29"/>
          </w:rPr>
          <w:t xml:space="preserve"> và chuyển </w:t>
        </w:r>
        <w:r w:rsidRPr="00386BC4">
          <w:rPr>
            <w:rFonts w:ascii="Arial" w:eastAsia="Times New Roman" w:hAnsi="Arial" w:cs="Arial"/>
            <w:color w:val="000000" w:themeColor="text1"/>
            <w:sz w:val="29"/>
            <w:szCs w:val="29"/>
          </w:rPr>
          <w:t>một </w:t>
        </w:r>
        <w:r w:rsidRPr="00386BC4">
          <w:rPr>
            <w:rFonts w:ascii="Arial" w:eastAsia="Times New Roman" w:hAnsi="Arial" w:cs="Arial"/>
            <w:color w:val="000000" w:themeColor="text1"/>
            <w:sz w:val="29"/>
          </w:rPr>
          <w:t>List</w:t>
        </w:r>
        <w:r w:rsidRPr="00386BC4">
          <w:rPr>
            <w:rFonts w:ascii="Arial" w:eastAsia="Times New Roman" w:hAnsi="Arial" w:cs="Arial"/>
            <w:color w:val="000000" w:themeColor="text1"/>
            <w:sz w:val="29"/>
            <w:szCs w:val="29"/>
          </w:rPr>
          <w:t> sang một </w:t>
        </w:r>
        <w:r w:rsidRPr="00386BC4">
          <w:rPr>
            <w:rFonts w:ascii="Arial" w:eastAsia="Times New Roman" w:hAnsi="Arial" w:cs="Arial"/>
            <w:color w:val="000000" w:themeColor="text1"/>
            <w:sz w:val="29"/>
          </w:rPr>
          <w:t>tuple</w:t>
        </w:r>
        <w:r w:rsidRPr="00386BC4">
          <w:rPr>
            <w:rFonts w:ascii="Arial" w:eastAsia="Times New Roman" w:hAnsi="Arial" w:cs="Arial"/>
            <w:color w:val="000000" w:themeColor="text1"/>
            <w:sz w:val="29"/>
            <w:szCs w:val="29"/>
          </w:rPr>
          <w:t>.</w:t>
        </w:r>
      </w:ins>
    </w:p>
    <w:p w:rsidR="00386BC4" w:rsidRPr="00386BC4" w:rsidRDefault="00386BC4" w:rsidP="00386BC4">
      <w:pPr>
        <w:shd w:val="clear" w:color="auto" w:fill="F0F0F1"/>
        <w:spacing w:after="0" w:line="360" w:lineRule="atLeast"/>
        <w:textAlignment w:val="baseline"/>
        <w:rPr>
          <w:ins w:id="4" w:author="Unknown"/>
          <w:rFonts w:ascii="inherit" w:eastAsia="Times New Roman" w:hAnsi="inherit" w:cs="Courier New"/>
          <w:color w:val="000000" w:themeColor="text1"/>
          <w:sz w:val="22"/>
        </w:rPr>
      </w:pPr>
      <w:ins w:id="5" w:author="Unknown">
        <w:r w:rsidRPr="00386BC4">
          <w:rPr>
            <w:rFonts w:ascii="inherit" w:eastAsia="Times New Roman" w:hAnsi="inherit" w:cs="Courier New"/>
            <w:color w:val="000000" w:themeColor="text1"/>
            <w:sz w:val="25"/>
          </w:rPr>
          <w:t xml:space="preserve">values=input("Nhập vào các giá trị:") </w:t>
        </w:r>
      </w:ins>
    </w:p>
    <w:p w:rsidR="00386BC4" w:rsidRPr="00386BC4" w:rsidRDefault="00386BC4" w:rsidP="00386BC4">
      <w:pPr>
        <w:shd w:val="clear" w:color="auto" w:fill="F0F0F1"/>
        <w:spacing w:after="0" w:line="360" w:lineRule="atLeast"/>
        <w:textAlignment w:val="baseline"/>
        <w:rPr>
          <w:ins w:id="6" w:author="Unknown"/>
          <w:rFonts w:ascii="inherit" w:eastAsia="Times New Roman" w:hAnsi="inherit" w:cs="Courier New"/>
          <w:color w:val="000000" w:themeColor="text1"/>
          <w:sz w:val="22"/>
        </w:rPr>
      </w:pPr>
      <w:ins w:id="7" w:author="Unknown">
        <w:r w:rsidRPr="00386BC4">
          <w:rPr>
            <w:rFonts w:ascii="inherit" w:eastAsia="Times New Roman" w:hAnsi="inherit" w:cs="Courier New"/>
            <w:color w:val="000000" w:themeColor="text1"/>
            <w:sz w:val="25"/>
          </w:rPr>
          <w:t xml:space="preserve">l=values.split(",") </w:t>
        </w:r>
      </w:ins>
    </w:p>
    <w:p w:rsidR="00386BC4" w:rsidRPr="00386BC4" w:rsidRDefault="00386BC4" w:rsidP="00386BC4">
      <w:pPr>
        <w:shd w:val="clear" w:color="auto" w:fill="F0F0F1"/>
        <w:spacing w:after="0" w:line="360" w:lineRule="atLeast"/>
        <w:textAlignment w:val="baseline"/>
        <w:rPr>
          <w:ins w:id="8" w:author="Unknown"/>
          <w:rFonts w:ascii="inherit" w:eastAsia="Times New Roman" w:hAnsi="inherit" w:cs="Courier New"/>
          <w:color w:val="000000" w:themeColor="text1"/>
          <w:sz w:val="22"/>
        </w:rPr>
      </w:pPr>
      <w:ins w:id="9" w:author="Unknown">
        <w:r w:rsidRPr="00386BC4">
          <w:rPr>
            <w:rFonts w:ascii="inherit" w:eastAsia="Times New Roman" w:hAnsi="inherit" w:cs="Courier New"/>
            <w:color w:val="000000" w:themeColor="text1"/>
            <w:sz w:val="25"/>
          </w:rPr>
          <w:t xml:space="preserve">t=tuple(l) </w:t>
        </w:r>
      </w:ins>
    </w:p>
    <w:p w:rsidR="00386BC4" w:rsidRPr="00386BC4" w:rsidRDefault="00386BC4" w:rsidP="00386BC4">
      <w:pPr>
        <w:shd w:val="clear" w:color="auto" w:fill="F0F0F1"/>
        <w:spacing w:after="0" w:line="360" w:lineRule="atLeast"/>
        <w:textAlignment w:val="baseline"/>
        <w:rPr>
          <w:ins w:id="10" w:author="Unknown"/>
          <w:rFonts w:ascii="inherit" w:eastAsia="Times New Roman" w:hAnsi="inherit" w:cs="Courier New"/>
          <w:color w:val="000000" w:themeColor="text1"/>
          <w:sz w:val="22"/>
        </w:rPr>
      </w:pPr>
      <w:ins w:id="11" w:author="Unknown">
        <w:r w:rsidRPr="00386BC4">
          <w:rPr>
            <w:rFonts w:ascii="inherit" w:eastAsia="Times New Roman" w:hAnsi="inherit" w:cs="Courier New"/>
            <w:color w:val="000000" w:themeColor="text1"/>
            <w:sz w:val="25"/>
          </w:rPr>
          <w:t xml:space="preserve">print (l) </w:t>
        </w:r>
      </w:ins>
    </w:p>
    <w:p w:rsidR="00386BC4" w:rsidRPr="00386BC4" w:rsidRDefault="00386BC4" w:rsidP="00386BC4">
      <w:pPr>
        <w:shd w:val="clear" w:color="auto" w:fill="F0F0F1"/>
        <w:spacing w:line="360" w:lineRule="atLeast"/>
        <w:textAlignment w:val="baseline"/>
        <w:rPr>
          <w:ins w:id="12" w:author="Unknown"/>
          <w:rFonts w:ascii="inherit" w:eastAsia="Times New Roman" w:hAnsi="inherit" w:cs="Courier New"/>
          <w:color w:val="000000" w:themeColor="text1"/>
          <w:sz w:val="22"/>
        </w:rPr>
      </w:pPr>
      <w:ins w:id="13" w:author="Unknown">
        <w:r w:rsidRPr="00386BC4">
          <w:rPr>
            <w:rFonts w:ascii="inherit" w:eastAsia="Times New Roman" w:hAnsi="inherit" w:cs="Courier New"/>
            <w:color w:val="000000" w:themeColor="text1"/>
            <w:sz w:val="25"/>
          </w:rPr>
          <w:t>print (t)</w:t>
        </w:r>
      </w:ins>
    </w:p>
    <w:p w:rsidR="00386BC4" w:rsidRPr="00386BC4" w:rsidRDefault="00386BC4" w:rsidP="00386BC4">
      <w:pPr>
        <w:shd w:val="clear" w:color="auto" w:fill="FFFFFF"/>
        <w:spacing w:after="0" w:line="240" w:lineRule="auto"/>
        <w:textAlignment w:val="baseline"/>
        <w:rPr>
          <w:ins w:id="14" w:author="Unknown"/>
          <w:rFonts w:ascii="Arial" w:eastAsia="Times New Roman" w:hAnsi="Arial" w:cs="Arial"/>
          <w:color w:val="000000" w:themeColor="text1"/>
          <w:sz w:val="29"/>
          <w:szCs w:val="29"/>
        </w:rPr>
      </w:pPr>
      <w:ins w:id="15" w:author="Unknown">
        <w:r w:rsidRPr="00386BC4">
          <w:rPr>
            <w:rFonts w:ascii="inherit" w:eastAsia="Times New Roman" w:hAnsi="inherit" w:cs="Arial"/>
            <w:b/>
            <w:bCs/>
            <w:color w:val="000000" w:themeColor="text1"/>
            <w:sz w:val="29"/>
          </w:rPr>
          <w:t>Bài 05. </w:t>
        </w:r>
        <w:r w:rsidRPr="00386BC4">
          <w:rPr>
            <w:rFonts w:ascii="Arial" w:eastAsia="Times New Roman" w:hAnsi="Arial" w:cs="Arial"/>
            <w:color w:val="000000" w:themeColor="text1"/>
            <w:sz w:val="29"/>
            <w:szCs w:val="29"/>
          </w:rPr>
          <w:t>Viết một hàm tính giá trị bình phương của một số.</w:t>
        </w:r>
      </w:ins>
    </w:p>
    <w:p w:rsidR="00386BC4" w:rsidRPr="00386BC4" w:rsidRDefault="00386BC4" w:rsidP="00386BC4">
      <w:pPr>
        <w:shd w:val="clear" w:color="auto" w:fill="F0F0F1"/>
        <w:spacing w:after="0" w:line="360" w:lineRule="atLeast"/>
        <w:textAlignment w:val="baseline"/>
        <w:rPr>
          <w:ins w:id="16" w:author="Unknown"/>
          <w:rFonts w:ascii="inherit" w:eastAsia="Times New Roman" w:hAnsi="inherit" w:cs="Courier New"/>
          <w:color w:val="000000" w:themeColor="text1"/>
          <w:sz w:val="22"/>
        </w:rPr>
      </w:pPr>
      <w:ins w:id="17" w:author="Unknown">
        <w:r w:rsidRPr="00386BC4">
          <w:rPr>
            <w:rFonts w:ascii="inherit" w:eastAsia="Times New Roman" w:hAnsi="inherit" w:cs="Courier New"/>
            <w:color w:val="000000" w:themeColor="text1"/>
            <w:sz w:val="25"/>
          </w:rPr>
          <w:t># square of a number</w:t>
        </w:r>
      </w:ins>
    </w:p>
    <w:p w:rsidR="00386BC4" w:rsidRPr="00386BC4" w:rsidRDefault="00386BC4" w:rsidP="00386BC4">
      <w:pPr>
        <w:shd w:val="clear" w:color="auto" w:fill="F0F0F1"/>
        <w:spacing w:after="0" w:line="360" w:lineRule="atLeast"/>
        <w:textAlignment w:val="baseline"/>
        <w:rPr>
          <w:ins w:id="18" w:author="Unknown"/>
          <w:rFonts w:ascii="inherit" w:eastAsia="Times New Roman" w:hAnsi="inherit" w:cs="Courier New"/>
          <w:color w:val="000000" w:themeColor="text1"/>
          <w:sz w:val="22"/>
        </w:rPr>
      </w:pPr>
      <w:ins w:id="19" w:author="Unknown">
        <w:r w:rsidRPr="00386BC4">
          <w:rPr>
            <w:rFonts w:ascii="inherit" w:eastAsia="Times New Roman" w:hAnsi="inherit" w:cs="Courier New"/>
            <w:color w:val="000000" w:themeColor="text1"/>
            <w:sz w:val="25"/>
          </w:rPr>
          <w:t>x = int(input("Enter a number: "))</w:t>
        </w:r>
      </w:ins>
    </w:p>
    <w:p w:rsidR="00386BC4" w:rsidRPr="00386BC4" w:rsidRDefault="00386BC4" w:rsidP="00386BC4">
      <w:pPr>
        <w:shd w:val="clear" w:color="auto" w:fill="F0F0F1"/>
        <w:spacing w:after="0" w:line="360" w:lineRule="atLeast"/>
        <w:textAlignment w:val="baseline"/>
        <w:rPr>
          <w:ins w:id="20" w:author="Unknown"/>
          <w:rFonts w:ascii="inherit" w:eastAsia="Times New Roman" w:hAnsi="inherit" w:cs="Courier New"/>
          <w:color w:val="000000" w:themeColor="text1"/>
          <w:sz w:val="22"/>
        </w:rPr>
      </w:pPr>
      <w:ins w:id="21" w:author="Unknown">
        <w:r w:rsidRPr="00386BC4">
          <w:rPr>
            <w:rFonts w:ascii="inherit" w:eastAsia="Times New Roman" w:hAnsi="inherit" w:cs="Courier New"/>
            <w:b/>
            <w:bCs/>
            <w:color w:val="000000" w:themeColor="text1"/>
            <w:sz w:val="25"/>
          </w:rPr>
          <w:t>def</w:t>
        </w:r>
        <w:r w:rsidRPr="00386BC4">
          <w:rPr>
            <w:rFonts w:ascii="inherit" w:eastAsia="Times New Roman" w:hAnsi="inherit" w:cs="Courier New"/>
            <w:color w:val="000000" w:themeColor="text1"/>
            <w:sz w:val="25"/>
          </w:rPr>
          <w:t xml:space="preserve"> square(x):</w:t>
        </w:r>
      </w:ins>
    </w:p>
    <w:p w:rsidR="00386BC4" w:rsidRPr="00386BC4" w:rsidRDefault="00386BC4" w:rsidP="00386BC4">
      <w:pPr>
        <w:shd w:val="clear" w:color="auto" w:fill="F0F0F1"/>
        <w:spacing w:line="360" w:lineRule="atLeast"/>
        <w:textAlignment w:val="baseline"/>
        <w:rPr>
          <w:ins w:id="22" w:author="Unknown"/>
          <w:rFonts w:ascii="inherit" w:eastAsia="Times New Roman" w:hAnsi="inherit" w:cs="Courier New"/>
          <w:color w:val="000000" w:themeColor="text1"/>
          <w:sz w:val="22"/>
        </w:rPr>
      </w:pPr>
      <w:ins w:id="23" w:author="Unknown">
        <w:r w:rsidRPr="00386BC4">
          <w:rPr>
            <w:rFonts w:ascii="inherit" w:eastAsia="Times New Roman" w:hAnsi="inherit" w:cs="Courier New"/>
            <w:b/>
            <w:bCs/>
            <w:color w:val="000000" w:themeColor="text1"/>
            <w:sz w:val="25"/>
          </w:rPr>
          <w:t>return</w:t>
        </w:r>
        <w:r w:rsidRPr="00386BC4">
          <w:rPr>
            <w:rFonts w:ascii="inherit" w:eastAsia="Times New Roman" w:hAnsi="inherit" w:cs="Courier New"/>
            <w:color w:val="000000" w:themeColor="text1"/>
            <w:sz w:val="25"/>
          </w:rPr>
          <w:t xml:space="preserve"> x * x</w:t>
        </w:r>
      </w:ins>
    </w:p>
    <w:p w:rsidR="00386BC4" w:rsidRPr="00386BC4" w:rsidRDefault="00386BC4" w:rsidP="00386BC4">
      <w:pPr>
        <w:shd w:val="clear" w:color="auto" w:fill="FFFFFF"/>
        <w:spacing w:after="0" w:line="240" w:lineRule="auto"/>
        <w:textAlignment w:val="baseline"/>
        <w:rPr>
          <w:ins w:id="24" w:author="Unknown"/>
          <w:rFonts w:ascii="Arial" w:eastAsia="Times New Roman" w:hAnsi="Arial" w:cs="Arial"/>
          <w:color w:val="444444"/>
          <w:sz w:val="29"/>
          <w:szCs w:val="29"/>
        </w:rPr>
      </w:pPr>
      <w:ins w:id="25" w:author="Unknown">
        <w:r w:rsidRPr="00386BC4">
          <w:rPr>
            <w:rFonts w:ascii="inherit" w:eastAsia="Times New Roman" w:hAnsi="inherit" w:cs="Arial"/>
            <w:b/>
            <w:bCs/>
            <w:color w:val="444444"/>
            <w:sz w:val="29"/>
          </w:rPr>
          <w:t>Bài 06. </w:t>
        </w:r>
        <w:r w:rsidRPr="00386BC4">
          <w:rPr>
            <w:rFonts w:ascii="Arial" w:eastAsia="Times New Roman" w:hAnsi="Arial" w:cs="Arial"/>
            <w:color w:val="444444"/>
            <w:sz w:val="29"/>
            <w:szCs w:val="29"/>
          </w:rPr>
          <w:t>Viết chương trình tính số Fibonacci thứ </w:t>
        </w:r>
        <w:r w:rsidRPr="00386BC4">
          <w:rPr>
            <w:rFonts w:ascii="Arial" w:eastAsia="Times New Roman" w:hAnsi="Arial" w:cs="Arial"/>
            <w:color w:val="222222"/>
            <w:sz w:val="29"/>
          </w:rPr>
          <w:t>n</w:t>
        </w:r>
        <w:r w:rsidRPr="00386BC4">
          <w:rPr>
            <w:rFonts w:ascii="Arial" w:eastAsia="Times New Roman" w:hAnsi="Arial" w:cs="Arial"/>
            <w:color w:val="444444"/>
            <w:sz w:val="29"/>
            <w:szCs w:val="29"/>
          </w:rPr>
          <w:t>, với </w:t>
        </w:r>
        <w:r w:rsidRPr="00386BC4">
          <w:rPr>
            <w:rFonts w:ascii="Arial" w:eastAsia="Times New Roman" w:hAnsi="Arial" w:cs="Arial"/>
            <w:color w:val="222222"/>
            <w:sz w:val="29"/>
          </w:rPr>
          <w:t>n</w:t>
        </w:r>
        <w:r w:rsidRPr="00386BC4">
          <w:rPr>
            <w:rFonts w:ascii="Arial" w:eastAsia="Times New Roman" w:hAnsi="Arial" w:cs="Arial"/>
            <w:color w:val="444444"/>
            <w:sz w:val="29"/>
            <w:szCs w:val="29"/>
          </w:rPr>
          <w:t> nhập vào từ bàn phím.</w:t>
        </w:r>
      </w:ins>
    </w:p>
    <w:p w:rsidR="00386BC4" w:rsidRPr="00386BC4" w:rsidRDefault="00386BC4" w:rsidP="00386BC4">
      <w:pPr>
        <w:shd w:val="clear" w:color="auto" w:fill="F0F0F1"/>
        <w:spacing w:after="0" w:line="360" w:lineRule="atLeast"/>
        <w:textAlignment w:val="baseline"/>
        <w:rPr>
          <w:ins w:id="26" w:author="Unknown"/>
          <w:rFonts w:ascii="inherit" w:eastAsia="Times New Roman" w:hAnsi="inherit" w:cs="Courier New"/>
          <w:color w:val="9C9EA0"/>
          <w:sz w:val="22"/>
        </w:rPr>
      </w:pPr>
      <w:ins w:id="27" w:author="Unknown">
        <w:r w:rsidRPr="00386BC4">
          <w:rPr>
            <w:rFonts w:ascii="inherit" w:eastAsia="Times New Roman" w:hAnsi="inherit" w:cs="Courier New"/>
            <w:color w:val="9C9EA0"/>
            <w:sz w:val="25"/>
          </w:rPr>
          <w:lastRenderedPageBreak/>
          <w:t># find fibonacci number</w:t>
        </w:r>
      </w:ins>
    </w:p>
    <w:p w:rsidR="00386BC4" w:rsidRPr="00386BC4" w:rsidRDefault="00386BC4" w:rsidP="00386BC4">
      <w:pPr>
        <w:shd w:val="clear" w:color="auto" w:fill="F0F0F1"/>
        <w:spacing w:after="0" w:line="360" w:lineRule="atLeast"/>
        <w:textAlignment w:val="baseline"/>
        <w:rPr>
          <w:ins w:id="28" w:author="Unknown"/>
          <w:rFonts w:ascii="inherit" w:eastAsia="Times New Roman" w:hAnsi="inherit" w:cs="Courier New"/>
          <w:color w:val="9C9EA0"/>
          <w:sz w:val="22"/>
        </w:rPr>
      </w:pPr>
      <w:ins w:id="29" w:author="Unknown">
        <w:r w:rsidRPr="00386BC4">
          <w:rPr>
            <w:rFonts w:ascii="inherit" w:eastAsia="Times New Roman" w:hAnsi="inherit" w:cs="Courier New"/>
            <w:color w:val="313437"/>
            <w:sz w:val="25"/>
          </w:rPr>
          <w:t xml:space="preserve">n = </w:t>
        </w:r>
        <w:r w:rsidRPr="00386BC4">
          <w:rPr>
            <w:rFonts w:ascii="inherit" w:eastAsia="Times New Roman" w:hAnsi="inherit" w:cs="Courier New"/>
            <w:color w:val="666666"/>
            <w:sz w:val="25"/>
          </w:rPr>
          <w:t>int</w:t>
        </w:r>
        <w:r w:rsidRPr="00386BC4">
          <w:rPr>
            <w:rFonts w:ascii="inherit" w:eastAsia="Times New Roman" w:hAnsi="inherit" w:cs="Courier New"/>
            <w:color w:val="909090"/>
            <w:sz w:val="25"/>
          </w:rPr>
          <w:t>(</w:t>
        </w:r>
        <w:r w:rsidRPr="00386BC4">
          <w:rPr>
            <w:rFonts w:ascii="inherit" w:eastAsia="Times New Roman" w:hAnsi="inherit" w:cs="Courier New"/>
            <w:color w:val="666666"/>
            <w:sz w:val="25"/>
          </w:rPr>
          <w:t>input</w:t>
        </w:r>
        <w:r w:rsidRPr="00386BC4">
          <w:rPr>
            <w:rFonts w:ascii="inherit" w:eastAsia="Times New Roman" w:hAnsi="inherit" w:cs="Courier New"/>
            <w:color w:val="909090"/>
            <w:sz w:val="25"/>
          </w:rPr>
          <w:t>(</w:t>
        </w:r>
        <w:r w:rsidRPr="00386BC4">
          <w:rPr>
            <w:rFonts w:ascii="inherit" w:eastAsia="Times New Roman" w:hAnsi="inherit" w:cs="Courier New"/>
            <w:color w:val="83A440"/>
            <w:sz w:val="25"/>
          </w:rPr>
          <w:t>"Enter a number: "</w:t>
        </w:r>
        <w:r w:rsidRPr="00386BC4">
          <w:rPr>
            <w:rFonts w:ascii="inherit" w:eastAsia="Times New Roman" w:hAnsi="inherit" w:cs="Courier New"/>
            <w:color w:val="909090"/>
            <w:sz w:val="25"/>
          </w:rPr>
          <w:t>))</w:t>
        </w:r>
      </w:ins>
    </w:p>
    <w:p w:rsidR="00386BC4" w:rsidRPr="00386BC4" w:rsidRDefault="00386BC4" w:rsidP="00386BC4">
      <w:pPr>
        <w:shd w:val="clear" w:color="auto" w:fill="F0F0F1"/>
        <w:spacing w:after="0" w:line="360" w:lineRule="atLeast"/>
        <w:textAlignment w:val="baseline"/>
        <w:rPr>
          <w:ins w:id="30" w:author="Unknown"/>
          <w:rFonts w:ascii="inherit" w:eastAsia="Times New Roman" w:hAnsi="inherit" w:cs="Courier New"/>
          <w:color w:val="9C9EA0"/>
          <w:sz w:val="22"/>
        </w:rPr>
      </w:pPr>
      <w:ins w:id="31" w:author="Unknown">
        <w:r w:rsidRPr="00386BC4">
          <w:rPr>
            <w:rFonts w:ascii="inherit" w:eastAsia="Times New Roman" w:hAnsi="inherit" w:cs="Courier New"/>
            <w:b/>
            <w:bCs/>
            <w:color w:val="B05098"/>
            <w:sz w:val="25"/>
          </w:rPr>
          <w:t>def</w:t>
        </w:r>
        <w:r w:rsidRPr="00386BC4">
          <w:rPr>
            <w:rFonts w:ascii="inherit" w:eastAsia="Times New Roman" w:hAnsi="inherit" w:cs="Courier New"/>
            <w:color w:val="313437"/>
            <w:sz w:val="25"/>
          </w:rPr>
          <w:t xml:space="preserve"> </w:t>
        </w:r>
        <w:r w:rsidRPr="00386BC4">
          <w:rPr>
            <w:rFonts w:ascii="inherit" w:eastAsia="Times New Roman" w:hAnsi="inherit" w:cs="Courier New"/>
            <w:color w:val="666666"/>
            <w:sz w:val="25"/>
          </w:rPr>
          <w:t>fibonacci</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n</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w:t>
        </w:r>
      </w:ins>
    </w:p>
    <w:p w:rsidR="00386BC4" w:rsidRPr="00386BC4" w:rsidRDefault="00386BC4" w:rsidP="00386BC4">
      <w:pPr>
        <w:shd w:val="clear" w:color="auto" w:fill="F0F0F1"/>
        <w:spacing w:after="0" w:line="360" w:lineRule="atLeast"/>
        <w:textAlignment w:val="baseline"/>
        <w:rPr>
          <w:ins w:id="32" w:author="Unknown"/>
          <w:rFonts w:ascii="inherit" w:eastAsia="Times New Roman" w:hAnsi="inherit" w:cs="Courier New"/>
          <w:color w:val="9C9EA0"/>
          <w:sz w:val="22"/>
        </w:rPr>
      </w:pPr>
      <w:ins w:id="33" w:author="Unknown">
        <w:r w:rsidRPr="00386BC4">
          <w:rPr>
            <w:rFonts w:ascii="inherit" w:eastAsia="Times New Roman" w:hAnsi="inherit" w:cs="Courier New"/>
            <w:b/>
            <w:bCs/>
            <w:color w:val="B05098"/>
            <w:sz w:val="25"/>
          </w:rPr>
          <w:t>if</w:t>
        </w:r>
        <w:r w:rsidRPr="00386BC4">
          <w:rPr>
            <w:rFonts w:ascii="inherit" w:eastAsia="Times New Roman" w:hAnsi="inherit" w:cs="Courier New"/>
            <w:color w:val="313437"/>
            <w:sz w:val="25"/>
          </w:rPr>
          <w:t xml:space="preserve"> n == </w:t>
        </w:r>
        <w:r w:rsidRPr="00386BC4">
          <w:rPr>
            <w:rFonts w:ascii="inherit" w:eastAsia="Times New Roman" w:hAnsi="inherit" w:cs="Courier New"/>
            <w:color w:val="429BC1"/>
            <w:sz w:val="25"/>
          </w:rPr>
          <w:t>0</w:t>
        </w:r>
        <w:r w:rsidRPr="00386BC4">
          <w:rPr>
            <w:rFonts w:ascii="inherit" w:eastAsia="Times New Roman" w:hAnsi="inherit" w:cs="Courier New"/>
            <w:color w:val="313437"/>
            <w:sz w:val="25"/>
          </w:rPr>
          <w:t>:</w:t>
        </w:r>
      </w:ins>
    </w:p>
    <w:p w:rsidR="00386BC4" w:rsidRPr="00386BC4" w:rsidRDefault="00386BC4" w:rsidP="00386BC4">
      <w:pPr>
        <w:shd w:val="clear" w:color="auto" w:fill="F0F0F1"/>
        <w:spacing w:after="0" w:line="360" w:lineRule="atLeast"/>
        <w:textAlignment w:val="baseline"/>
        <w:rPr>
          <w:ins w:id="34" w:author="Unknown"/>
          <w:rFonts w:ascii="inherit" w:eastAsia="Times New Roman" w:hAnsi="inherit" w:cs="Courier New"/>
          <w:color w:val="9C9EA0"/>
          <w:sz w:val="22"/>
        </w:rPr>
      </w:pPr>
      <w:ins w:id="35" w:author="Unknown">
        <w:r w:rsidRPr="00386BC4">
          <w:rPr>
            <w:rFonts w:ascii="inherit" w:eastAsia="Times New Roman" w:hAnsi="inherit" w:cs="Courier New"/>
            <w:b/>
            <w:bCs/>
            <w:color w:val="B05098"/>
            <w:sz w:val="25"/>
          </w:rPr>
          <w:t>return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429BC1"/>
            <w:sz w:val="25"/>
          </w:rPr>
          <w:t>0</w:t>
        </w:r>
      </w:ins>
    </w:p>
    <w:p w:rsidR="00386BC4" w:rsidRPr="00386BC4" w:rsidRDefault="00386BC4" w:rsidP="00386BC4">
      <w:pPr>
        <w:shd w:val="clear" w:color="auto" w:fill="F0F0F1"/>
        <w:spacing w:after="0" w:line="360" w:lineRule="atLeast"/>
        <w:textAlignment w:val="baseline"/>
        <w:rPr>
          <w:ins w:id="36" w:author="Unknown"/>
          <w:rFonts w:ascii="inherit" w:eastAsia="Times New Roman" w:hAnsi="inherit" w:cs="Courier New"/>
          <w:color w:val="9C9EA0"/>
          <w:sz w:val="22"/>
        </w:rPr>
      </w:pPr>
      <w:ins w:id="37" w:author="Unknown">
        <w:r w:rsidRPr="00386BC4">
          <w:rPr>
            <w:rFonts w:ascii="inherit" w:eastAsia="Times New Roman" w:hAnsi="inherit" w:cs="Courier New"/>
            <w:b/>
            <w:bCs/>
            <w:color w:val="B05098"/>
            <w:sz w:val="25"/>
          </w:rPr>
          <w:t>elif</w:t>
        </w:r>
        <w:r w:rsidRPr="00386BC4">
          <w:rPr>
            <w:rFonts w:ascii="inherit" w:eastAsia="Times New Roman" w:hAnsi="inherit" w:cs="Courier New"/>
            <w:color w:val="313437"/>
            <w:sz w:val="25"/>
          </w:rPr>
          <w:t xml:space="preserve"> n == </w:t>
        </w:r>
        <w:r w:rsidRPr="00386BC4">
          <w:rPr>
            <w:rFonts w:ascii="inherit" w:eastAsia="Times New Roman" w:hAnsi="inherit" w:cs="Courier New"/>
            <w:color w:val="429BC1"/>
            <w:sz w:val="25"/>
          </w:rPr>
          <w:t>1</w:t>
        </w:r>
        <w:r w:rsidRPr="00386BC4">
          <w:rPr>
            <w:rFonts w:ascii="inherit" w:eastAsia="Times New Roman" w:hAnsi="inherit" w:cs="Courier New"/>
            <w:color w:val="313437"/>
            <w:sz w:val="25"/>
          </w:rPr>
          <w:t>:</w:t>
        </w:r>
      </w:ins>
    </w:p>
    <w:p w:rsidR="00386BC4" w:rsidRPr="00386BC4" w:rsidRDefault="00386BC4" w:rsidP="00386BC4">
      <w:pPr>
        <w:shd w:val="clear" w:color="auto" w:fill="F0F0F1"/>
        <w:spacing w:after="0" w:line="360" w:lineRule="atLeast"/>
        <w:textAlignment w:val="baseline"/>
        <w:rPr>
          <w:ins w:id="38" w:author="Unknown"/>
          <w:rFonts w:ascii="inherit" w:eastAsia="Times New Roman" w:hAnsi="inherit" w:cs="Courier New"/>
          <w:color w:val="9C9EA0"/>
          <w:sz w:val="22"/>
        </w:rPr>
      </w:pPr>
      <w:ins w:id="39" w:author="Unknown">
        <w:r w:rsidRPr="00386BC4">
          <w:rPr>
            <w:rFonts w:ascii="inherit" w:eastAsia="Times New Roman" w:hAnsi="inherit" w:cs="Courier New"/>
            <w:b/>
            <w:bCs/>
            <w:color w:val="B05098"/>
            <w:sz w:val="25"/>
          </w:rPr>
          <w:t>return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429BC1"/>
            <w:sz w:val="25"/>
          </w:rPr>
          <w:t>1</w:t>
        </w:r>
      </w:ins>
    </w:p>
    <w:p w:rsidR="00386BC4" w:rsidRPr="00386BC4" w:rsidRDefault="00386BC4" w:rsidP="00386BC4">
      <w:pPr>
        <w:shd w:val="clear" w:color="auto" w:fill="F0F0F1"/>
        <w:spacing w:after="0" w:line="360" w:lineRule="atLeast"/>
        <w:textAlignment w:val="baseline"/>
        <w:rPr>
          <w:ins w:id="40" w:author="Unknown"/>
          <w:rFonts w:ascii="inherit" w:eastAsia="Times New Roman" w:hAnsi="inherit" w:cs="Courier New"/>
          <w:color w:val="9C9EA0"/>
          <w:sz w:val="22"/>
        </w:rPr>
      </w:pPr>
      <w:ins w:id="41" w:author="Unknown">
        <w:r w:rsidRPr="00386BC4">
          <w:rPr>
            <w:rFonts w:ascii="inherit" w:eastAsia="Times New Roman" w:hAnsi="inherit" w:cs="Courier New"/>
            <w:b/>
            <w:bCs/>
            <w:color w:val="B05098"/>
            <w:sz w:val="25"/>
          </w:rPr>
          <w:t>else</w:t>
        </w:r>
        <w:r w:rsidRPr="00386BC4">
          <w:rPr>
            <w:rFonts w:ascii="inherit" w:eastAsia="Times New Roman" w:hAnsi="inherit" w:cs="Courier New"/>
            <w:color w:val="313437"/>
            <w:sz w:val="25"/>
          </w:rPr>
          <w:t>:</w:t>
        </w:r>
      </w:ins>
    </w:p>
    <w:p w:rsidR="00386BC4" w:rsidRPr="00386BC4" w:rsidRDefault="00386BC4" w:rsidP="00386BC4">
      <w:pPr>
        <w:shd w:val="clear" w:color="auto" w:fill="F0F0F1"/>
        <w:spacing w:line="360" w:lineRule="atLeast"/>
        <w:textAlignment w:val="baseline"/>
        <w:rPr>
          <w:ins w:id="42" w:author="Unknown"/>
          <w:rFonts w:ascii="inherit" w:eastAsia="Times New Roman" w:hAnsi="inherit" w:cs="Courier New"/>
          <w:color w:val="9C9EA0"/>
          <w:sz w:val="22"/>
        </w:rPr>
      </w:pPr>
      <w:ins w:id="43" w:author="Unknown">
        <w:r w:rsidRPr="00386BC4">
          <w:rPr>
            <w:rFonts w:ascii="inherit" w:eastAsia="Times New Roman" w:hAnsi="inherit" w:cs="Courier New"/>
            <w:b/>
            <w:bCs/>
            <w:color w:val="B05098"/>
            <w:sz w:val="25"/>
          </w:rPr>
          <w:t>return</w:t>
        </w:r>
        <w:r w:rsidRPr="00386BC4">
          <w:rPr>
            <w:rFonts w:ascii="inherit" w:eastAsia="Times New Roman" w:hAnsi="inherit" w:cs="Courier New"/>
            <w:color w:val="313437"/>
            <w:sz w:val="25"/>
          </w:rPr>
          <w:t xml:space="preserve"> </w:t>
        </w:r>
        <w:r w:rsidRPr="00386BC4">
          <w:rPr>
            <w:rFonts w:ascii="inherit" w:eastAsia="Times New Roman" w:hAnsi="inherit" w:cs="Courier New"/>
            <w:color w:val="666666"/>
            <w:sz w:val="25"/>
          </w:rPr>
          <w:t>fibonacci</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n-</w:t>
        </w:r>
        <w:r w:rsidRPr="00386BC4">
          <w:rPr>
            <w:rFonts w:ascii="inherit" w:eastAsia="Times New Roman" w:hAnsi="inherit" w:cs="Courier New"/>
            <w:color w:val="429BC1"/>
            <w:sz w:val="25"/>
          </w:rPr>
          <w:t>1</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 xml:space="preserve"> + </w:t>
        </w:r>
        <w:r w:rsidRPr="00386BC4">
          <w:rPr>
            <w:rFonts w:ascii="inherit" w:eastAsia="Times New Roman" w:hAnsi="inherit" w:cs="Courier New"/>
            <w:color w:val="666666"/>
            <w:sz w:val="25"/>
          </w:rPr>
          <w:t>fibonacci</w:t>
        </w:r>
        <w:r w:rsidRPr="00386BC4">
          <w:rPr>
            <w:rFonts w:ascii="inherit" w:eastAsia="Times New Roman" w:hAnsi="inherit" w:cs="Courier New"/>
            <w:color w:val="909090"/>
            <w:sz w:val="25"/>
          </w:rPr>
          <w:t>(</w:t>
        </w:r>
        <w:r w:rsidRPr="00386BC4">
          <w:rPr>
            <w:rFonts w:ascii="inherit" w:eastAsia="Times New Roman" w:hAnsi="inherit" w:cs="Courier New"/>
            <w:color w:val="313437"/>
            <w:sz w:val="25"/>
          </w:rPr>
          <w:t>n-</w:t>
        </w:r>
        <w:r w:rsidRPr="00386BC4">
          <w:rPr>
            <w:rFonts w:ascii="inherit" w:eastAsia="Times New Roman" w:hAnsi="inherit" w:cs="Courier New"/>
            <w:color w:val="429BC1"/>
            <w:sz w:val="25"/>
          </w:rPr>
          <w:t>2</w:t>
        </w:r>
        <w:r w:rsidRPr="00386BC4">
          <w:rPr>
            <w:rFonts w:ascii="inherit" w:eastAsia="Times New Roman" w:hAnsi="inherit" w:cs="Courier New"/>
            <w:color w:val="909090"/>
            <w:sz w:val="25"/>
          </w:rPr>
          <w:t>)</w:t>
        </w:r>
      </w:ins>
    </w:p>
    <w:p w:rsidR="00386BC4" w:rsidRPr="00386BC4" w:rsidRDefault="00386BC4" w:rsidP="00386BC4">
      <w:pPr>
        <w:shd w:val="clear" w:color="auto" w:fill="FFFFFF"/>
        <w:spacing w:after="0" w:line="240" w:lineRule="auto"/>
        <w:textAlignment w:val="baseline"/>
        <w:rPr>
          <w:ins w:id="44" w:author="Unknown"/>
          <w:rFonts w:ascii="Arial" w:eastAsia="Times New Roman" w:hAnsi="Arial" w:cs="Arial"/>
          <w:color w:val="000000" w:themeColor="text1"/>
          <w:sz w:val="29"/>
          <w:szCs w:val="29"/>
        </w:rPr>
      </w:pPr>
      <w:ins w:id="45" w:author="Unknown">
        <w:r w:rsidRPr="00386BC4">
          <w:rPr>
            <w:rFonts w:ascii="inherit" w:eastAsia="Times New Roman" w:hAnsi="inherit" w:cs="Arial"/>
            <w:b/>
            <w:bCs/>
            <w:color w:val="444444"/>
            <w:sz w:val="29"/>
          </w:rPr>
          <w:t xml:space="preserve">Bài </w:t>
        </w:r>
        <w:r w:rsidRPr="00386BC4">
          <w:rPr>
            <w:rFonts w:ascii="inherit" w:eastAsia="Times New Roman" w:hAnsi="inherit" w:cs="Arial"/>
            <w:b/>
            <w:bCs/>
            <w:color w:val="000000" w:themeColor="text1"/>
            <w:sz w:val="29"/>
          </w:rPr>
          <w:t>07. </w:t>
        </w:r>
        <w:r w:rsidRPr="00386BC4">
          <w:rPr>
            <w:rFonts w:ascii="Arial" w:eastAsia="Times New Roman" w:hAnsi="Arial" w:cs="Arial"/>
            <w:color w:val="000000" w:themeColor="text1"/>
            <w:sz w:val="29"/>
            <w:szCs w:val="29"/>
          </w:rPr>
          <w:t>Viết một chương trình nhập vào một danh sách các số và tạo một danh sách mới chỉ gồm phần tử đầu tiên và cuối cùng của danh sách đó. Viết chương trình sử dụng hàm.</w:t>
        </w:r>
      </w:ins>
    </w:p>
    <w:p w:rsidR="00386BC4" w:rsidRPr="00386BC4" w:rsidRDefault="00386BC4" w:rsidP="00386BC4">
      <w:pPr>
        <w:shd w:val="clear" w:color="auto" w:fill="FFFFFF"/>
        <w:spacing w:after="0" w:line="240" w:lineRule="auto"/>
        <w:textAlignment w:val="baseline"/>
        <w:rPr>
          <w:ins w:id="46" w:author="Unknown"/>
          <w:rFonts w:ascii="Arial" w:eastAsia="Times New Roman" w:hAnsi="Arial" w:cs="Arial"/>
          <w:color w:val="000000" w:themeColor="text1"/>
          <w:sz w:val="29"/>
          <w:szCs w:val="29"/>
        </w:rPr>
      </w:pPr>
      <w:ins w:id="47" w:author="Unknown">
        <w:r w:rsidRPr="00386BC4">
          <w:rPr>
            <w:rFonts w:ascii="Arial" w:eastAsia="Times New Roman" w:hAnsi="Arial" w:cs="Arial"/>
            <w:color w:val="000000" w:themeColor="text1"/>
            <w:sz w:val="29"/>
            <w:szCs w:val="29"/>
          </w:rPr>
          <w:t>Ví dụ, nhập vào danh sách </w:t>
        </w:r>
        <w:r w:rsidRPr="00386BC4">
          <w:rPr>
            <w:rFonts w:ascii="Arial" w:eastAsia="Times New Roman" w:hAnsi="Arial" w:cs="Arial"/>
            <w:color w:val="000000" w:themeColor="text1"/>
            <w:sz w:val="29"/>
          </w:rPr>
          <w:t>[5, 10, 15, 20, 25]</w:t>
        </w:r>
        <w:r w:rsidRPr="00386BC4">
          <w:rPr>
            <w:rFonts w:ascii="Arial" w:eastAsia="Times New Roman" w:hAnsi="Arial" w:cs="Arial"/>
            <w:color w:val="000000" w:themeColor="text1"/>
            <w:sz w:val="29"/>
            <w:szCs w:val="29"/>
          </w:rPr>
          <w:t> thì kết quả trả về là danh sách </w:t>
        </w:r>
        <w:r w:rsidRPr="00386BC4">
          <w:rPr>
            <w:rFonts w:ascii="Arial" w:eastAsia="Times New Roman" w:hAnsi="Arial" w:cs="Arial"/>
            <w:color w:val="000000" w:themeColor="text1"/>
            <w:sz w:val="29"/>
          </w:rPr>
          <w:t>[5, 25]</w:t>
        </w:r>
      </w:ins>
    </w:p>
    <w:p w:rsidR="00386BC4" w:rsidRPr="00386BC4" w:rsidRDefault="00386BC4" w:rsidP="00386BC4">
      <w:pPr>
        <w:shd w:val="clear" w:color="auto" w:fill="F0F0F1"/>
        <w:spacing w:after="0" w:line="360" w:lineRule="atLeast"/>
        <w:textAlignment w:val="baseline"/>
        <w:rPr>
          <w:ins w:id="48" w:author="Unknown"/>
          <w:rFonts w:ascii="inherit" w:eastAsia="Times New Roman" w:hAnsi="inherit" w:cs="Courier New"/>
          <w:color w:val="000000" w:themeColor="text1"/>
          <w:sz w:val="22"/>
        </w:rPr>
      </w:pPr>
      <w:ins w:id="49" w:author="Unknown">
        <w:r w:rsidRPr="00386BC4">
          <w:rPr>
            <w:rFonts w:ascii="inherit" w:eastAsia="Times New Roman" w:hAnsi="inherit" w:cs="Courier New"/>
            <w:b/>
            <w:bCs/>
            <w:color w:val="000000" w:themeColor="text1"/>
            <w:sz w:val="25"/>
          </w:rPr>
          <w:t>def</w:t>
        </w:r>
        <w:r w:rsidRPr="00386BC4">
          <w:rPr>
            <w:rFonts w:ascii="inherit" w:eastAsia="Times New Roman" w:hAnsi="inherit" w:cs="Courier New"/>
            <w:color w:val="000000" w:themeColor="text1"/>
            <w:sz w:val="25"/>
          </w:rPr>
          <w:t xml:space="preserve"> list_ends(a_list):</w:t>
        </w:r>
      </w:ins>
    </w:p>
    <w:p w:rsidR="00386BC4" w:rsidRPr="00386BC4" w:rsidRDefault="00386BC4" w:rsidP="00386BC4">
      <w:pPr>
        <w:shd w:val="clear" w:color="auto" w:fill="F0F0F1"/>
        <w:spacing w:line="360" w:lineRule="atLeast"/>
        <w:textAlignment w:val="baseline"/>
        <w:rPr>
          <w:ins w:id="50" w:author="Unknown"/>
          <w:rFonts w:ascii="inherit" w:eastAsia="Times New Roman" w:hAnsi="inherit" w:cs="Courier New"/>
          <w:color w:val="000000" w:themeColor="text1"/>
          <w:sz w:val="22"/>
        </w:rPr>
      </w:pPr>
      <w:ins w:id="51" w:author="Unknown">
        <w:r w:rsidRPr="00386BC4">
          <w:rPr>
            <w:rFonts w:ascii="inherit" w:eastAsia="Times New Roman" w:hAnsi="inherit" w:cs="Courier New"/>
            <w:b/>
            <w:bCs/>
            <w:color w:val="000000" w:themeColor="text1"/>
            <w:sz w:val="25"/>
          </w:rPr>
          <w:t>return</w:t>
        </w:r>
        <w:r w:rsidRPr="00386BC4">
          <w:rPr>
            <w:rFonts w:ascii="inherit" w:eastAsia="Times New Roman" w:hAnsi="inherit" w:cs="Courier New"/>
            <w:color w:val="000000" w:themeColor="text1"/>
            <w:sz w:val="25"/>
          </w:rPr>
          <w:t xml:space="preserve"> [a_list[0], a_list[len(a_list)-1]]</w:t>
        </w:r>
      </w:ins>
    </w:p>
    <w:p w:rsidR="00386BC4" w:rsidRPr="00386BC4" w:rsidRDefault="00386BC4" w:rsidP="00386BC4">
      <w:pPr>
        <w:shd w:val="clear" w:color="auto" w:fill="FFFFFF"/>
        <w:spacing w:after="0" w:line="240" w:lineRule="auto"/>
        <w:textAlignment w:val="baseline"/>
        <w:rPr>
          <w:ins w:id="52" w:author="Unknown"/>
          <w:rFonts w:ascii="Arial" w:eastAsia="Times New Roman" w:hAnsi="Arial" w:cs="Arial"/>
          <w:color w:val="000000" w:themeColor="text1"/>
          <w:sz w:val="29"/>
          <w:szCs w:val="29"/>
        </w:rPr>
      </w:pPr>
      <w:ins w:id="53" w:author="Unknown">
        <w:r w:rsidRPr="00386BC4">
          <w:rPr>
            <w:rFonts w:ascii="inherit" w:eastAsia="Times New Roman" w:hAnsi="inherit" w:cs="Arial"/>
            <w:b/>
            <w:bCs/>
            <w:color w:val="000000" w:themeColor="text1"/>
            <w:sz w:val="29"/>
          </w:rPr>
          <w:t>Bài 08. </w:t>
        </w:r>
        <w:r w:rsidRPr="00386BC4">
          <w:rPr>
            <w:rFonts w:ascii="Arial" w:eastAsia="Times New Roman" w:hAnsi="Arial" w:cs="Arial"/>
            <w:color w:val="000000" w:themeColor="text1"/>
            <w:sz w:val="29"/>
            <w:szCs w:val="29"/>
          </w:rPr>
          <w:t>Viết một hàm nhận vào ba số thực và trả về số lớn nhất trong ba số. Lưu ý, không sử dụng hàm </w:t>
        </w:r>
        <w:r w:rsidRPr="00386BC4">
          <w:rPr>
            <w:rFonts w:ascii="Arial" w:eastAsia="Times New Roman" w:hAnsi="Arial" w:cs="Arial"/>
            <w:color w:val="000000" w:themeColor="text1"/>
            <w:sz w:val="29"/>
          </w:rPr>
          <w:t>max()</w:t>
        </w:r>
        <w:r w:rsidRPr="00386BC4">
          <w:rPr>
            <w:rFonts w:ascii="Arial" w:eastAsia="Times New Roman" w:hAnsi="Arial" w:cs="Arial"/>
            <w:color w:val="000000" w:themeColor="text1"/>
            <w:sz w:val="29"/>
            <w:szCs w:val="29"/>
          </w:rPr>
          <w:t> của Python.</w:t>
        </w:r>
      </w:ins>
    </w:p>
    <w:p w:rsidR="00386BC4" w:rsidRPr="00386BC4" w:rsidRDefault="00386BC4" w:rsidP="00386BC4">
      <w:pPr>
        <w:shd w:val="clear" w:color="auto" w:fill="F0F0F1"/>
        <w:spacing w:after="0" w:line="360" w:lineRule="atLeast"/>
        <w:textAlignment w:val="baseline"/>
        <w:rPr>
          <w:ins w:id="54" w:author="Unknown"/>
          <w:rFonts w:ascii="inherit" w:eastAsia="Times New Roman" w:hAnsi="inherit" w:cs="Courier New"/>
          <w:color w:val="000000" w:themeColor="text1"/>
          <w:sz w:val="22"/>
        </w:rPr>
      </w:pPr>
      <w:ins w:id="55" w:author="Unknown">
        <w:r w:rsidRPr="00386BC4">
          <w:rPr>
            <w:rFonts w:ascii="inherit" w:eastAsia="Times New Roman" w:hAnsi="inherit" w:cs="Courier New"/>
            <w:color w:val="000000" w:themeColor="text1"/>
            <w:sz w:val="25"/>
          </w:rPr>
          <w:t># max of three numbers</w:t>
        </w:r>
      </w:ins>
    </w:p>
    <w:p w:rsidR="00386BC4" w:rsidRPr="00386BC4" w:rsidRDefault="00386BC4" w:rsidP="00386BC4">
      <w:pPr>
        <w:shd w:val="clear" w:color="auto" w:fill="F0F0F1"/>
        <w:spacing w:after="0" w:line="360" w:lineRule="atLeast"/>
        <w:textAlignment w:val="baseline"/>
        <w:rPr>
          <w:ins w:id="56" w:author="Unknown"/>
          <w:rFonts w:ascii="inherit" w:eastAsia="Times New Roman" w:hAnsi="inherit" w:cs="Courier New"/>
          <w:color w:val="000000" w:themeColor="text1"/>
          <w:sz w:val="22"/>
        </w:rPr>
      </w:pPr>
      <w:ins w:id="57" w:author="Unknown">
        <w:r w:rsidRPr="00386BC4">
          <w:rPr>
            <w:rFonts w:ascii="inherit" w:eastAsia="Times New Roman" w:hAnsi="inherit" w:cs="Courier New"/>
            <w:b/>
            <w:bCs/>
            <w:color w:val="000000" w:themeColor="text1"/>
            <w:sz w:val="25"/>
          </w:rPr>
          <w:t>def</w:t>
        </w:r>
        <w:r w:rsidRPr="00386BC4">
          <w:rPr>
            <w:rFonts w:ascii="inherit" w:eastAsia="Times New Roman" w:hAnsi="inherit" w:cs="Courier New"/>
            <w:color w:val="000000" w:themeColor="text1"/>
            <w:sz w:val="25"/>
          </w:rPr>
          <w:t xml:space="preserve"> max_of_three(a, b, c):</w:t>
        </w:r>
      </w:ins>
    </w:p>
    <w:p w:rsidR="00386BC4" w:rsidRPr="00386BC4" w:rsidRDefault="00386BC4" w:rsidP="00386BC4">
      <w:pPr>
        <w:shd w:val="clear" w:color="auto" w:fill="F0F0F1"/>
        <w:spacing w:line="360" w:lineRule="atLeast"/>
        <w:textAlignment w:val="baseline"/>
        <w:rPr>
          <w:ins w:id="58" w:author="Unknown"/>
          <w:rFonts w:ascii="inherit" w:eastAsia="Times New Roman" w:hAnsi="inherit" w:cs="Courier New"/>
          <w:color w:val="000000" w:themeColor="text1"/>
          <w:sz w:val="22"/>
        </w:rPr>
      </w:pPr>
      <w:ins w:id="59" w:author="Unknown">
        <w:r w:rsidRPr="00386BC4">
          <w:rPr>
            <w:rFonts w:ascii="inherit" w:eastAsia="Times New Roman" w:hAnsi="inherit" w:cs="Courier New"/>
            <w:b/>
            <w:bCs/>
            <w:color w:val="000000" w:themeColor="text1"/>
            <w:sz w:val="25"/>
          </w:rPr>
          <w:t>if</w:t>
        </w:r>
        <w:r w:rsidRPr="00386BC4">
          <w:rPr>
            <w:rFonts w:ascii="inherit" w:eastAsia="Times New Roman" w:hAnsi="inherit" w:cs="Courier New"/>
            <w:color w:val="000000" w:themeColor="text1"/>
            <w:sz w:val="25"/>
          </w:rPr>
          <w:t xml:space="preserve"> a</w:t>
        </w:r>
      </w:ins>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09. </w:t>
      </w:r>
      <w:r w:rsidRPr="00BF59A6">
        <w:rPr>
          <w:rFonts w:ascii="Arial" w:eastAsia="Times New Roman" w:hAnsi="Arial" w:cs="Arial"/>
          <w:color w:val="444444"/>
          <w:sz w:val="29"/>
          <w:szCs w:val="29"/>
        </w:rPr>
        <w:t>Viết chương trình yêu cầu người dùng nhập vào một chuỗi và in ra màn hình thông báo chuỗi đó có phải là chuỗi </w:t>
      </w:r>
      <w:r w:rsidRPr="00BF59A6">
        <w:rPr>
          <w:rFonts w:ascii="inherit" w:eastAsia="Times New Roman" w:hAnsi="inherit" w:cs="Arial"/>
          <w:b/>
          <w:bCs/>
          <w:color w:val="444444"/>
          <w:sz w:val="29"/>
        </w:rPr>
        <w:t>palindrome</w:t>
      </w:r>
      <w:r w:rsidRPr="00BF59A6">
        <w:rPr>
          <w:rFonts w:ascii="Arial" w:eastAsia="Times New Roman" w:hAnsi="Arial" w:cs="Arial"/>
          <w:color w:val="444444"/>
          <w:sz w:val="29"/>
          <w:szCs w:val="29"/>
        </w:rPr>
        <w:t> hay không. (Chuỗi </w:t>
      </w:r>
      <w:r w:rsidRPr="00BF59A6">
        <w:rPr>
          <w:rFonts w:ascii="inherit" w:eastAsia="Times New Roman" w:hAnsi="inherit" w:cs="Arial"/>
          <w:b/>
          <w:bCs/>
          <w:color w:val="444444"/>
          <w:sz w:val="29"/>
        </w:rPr>
        <w:t>Palindrome</w:t>
      </w:r>
      <w:r w:rsidRPr="00BF59A6">
        <w:rPr>
          <w:rFonts w:ascii="Arial" w:eastAsia="Times New Roman" w:hAnsi="Arial" w:cs="Arial"/>
          <w:color w:val="444444"/>
          <w:sz w:val="29"/>
          <w:szCs w:val="29"/>
        </w:rPr>
        <w:t> là một chuỗi mà đọc xuôi và ngược đều như nhau, ví dụ </w:t>
      </w:r>
      <w:r w:rsidRPr="00BF59A6">
        <w:rPr>
          <w:rFonts w:ascii="Arial" w:eastAsia="Times New Roman" w:hAnsi="Arial" w:cs="Arial"/>
          <w:color w:val="222222"/>
          <w:sz w:val="29"/>
        </w:rPr>
        <w:t>ABCDCBA</w:t>
      </w:r>
      <w:r w:rsidRPr="00BF59A6">
        <w:rPr>
          <w:rFonts w:ascii="Arial" w:eastAsia="Times New Roman" w:hAnsi="Arial" w:cs="Arial"/>
          <w:color w:val="444444"/>
          <w:sz w:val="29"/>
          <w:szCs w:val="29"/>
        </w:rPr>
        <w:t>.)</w:t>
      </w:r>
    </w:p>
    <w:p w:rsidR="00BF59A6" w:rsidRPr="00BF59A6" w:rsidRDefault="00BF59A6" w:rsidP="00BF59A6">
      <w:pPr>
        <w:shd w:val="clear" w:color="auto" w:fill="FFFFFF"/>
        <w:spacing w:after="75" w:line="240" w:lineRule="auto"/>
        <w:textAlignment w:val="baseline"/>
        <w:rPr>
          <w:rFonts w:ascii="Arial" w:eastAsia="Times New Roman" w:hAnsi="Arial" w:cs="Arial"/>
          <w:color w:val="444444"/>
          <w:sz w:val="29"/>
          <w:szCs w:val="29"/>
        </w:rPr>
      </w:pPr>
      <w:r w:rsidRPr="00BF59A6">
        <w:rPr>
          <w:rFonts w:ascii="Arial" w:eastAsia="Times New Roman" w:hAnsi="Arial" w:cs="Arial"/>
          <w:color w:val="444444"/>
          <w:sz w:val="29"/>
          <w:szCs w:val="29"/>
        </w:rPr>
        <w:t>Cách giải thứ nhất, sử dụng cách đảo ngược xâu:</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wrd=</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"Please enter a word"</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wrd=</w:t>
      </w:r>
      <w:r w:rsidRPr="00BF59A6">
        <w:rPr>
          <w:rFonts w:ascii="inherit" w:eastAsia="Times New Roman" w:hAnsi="inherit" w:cs="Courier New"/>
          <w:color w:val="666666"/>
          <w:sz w:val="25"/>
        </w:rPr>
        <w:t>str</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wrd</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rvs=wrd</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429BC1"/>
          <w:sz w:val="25"/>
        </w:rPr>
        <w:t>-1</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rvs</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wrd == rvs:</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"This word is a palindrome"</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"This word is not a palindrome"</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Arial" w:eastAsia="Times New Roman" w:hAnsi="Arial" w:cs="Arial"/>
          <w:color w:val="444444"/>
          <w:sz w:val="29"/>
          <w:szCs w:val="29"/>
        </w:rPr>
        <w:t>Cách thứ hai, sử dụng vòng lặp </w:t>
      </w:r>
      <w:r w:rsidRPr="00BF59A6">
        <w:rPr>
          <w:rFonts w:ascii="Arial" w:eastAsia="Times New Roman" w:hAnsi="Arial" w:cs="Arial"/>
          <w:color w:val="222222"/>
          <w:sz w:val="29"/>
        </w:rPr>
        <w:t>for</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def</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reverse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word</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x = </w:t>
      </w:r>
      <w:r w:rsidRPr="00BF59A6">
        <w:rPr>
          <w:rFonts w:ascii="inherit" w:eastAsia="Times New Roman" w:hAnsi="inherit" w:cs="Courier New"/>
          <w:color w:val="83A44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i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666666"/>
          <w:sz w:val="25"/>
        </w:rPr>
        <w:t>len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word</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x += word</w:t>
      </w:r>
      <w:r w:rsidRPr="00BF59A6">
        <w:rPr>
          <w:rFonts w:ascii="inherit" w:eastAsia="Times New Roman" w:hAnsi="inherit" w:cs="Courier New"/>
          <w:color w:val="909090"/>
          <w:sz w:val="25"/>
        </w:rPr>
        <w:t>[</w:t>
      </w:r>
      <w:r w:rsidRPr="00BF59A6">
        <w:rPr>
          <w:rFonts w:ascii="inherit" w:eastAsia="Times New Roman" w:hAnsi="inherit" w:cs="Courier New"/>
          <w:color w:val="666666"/>
          <w:sz w:val="25"/>
        </w:rPr>
        <w:t>len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word</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-1</w:t>
      </w:r>
      <w:r w:rsidRPr="00BF59A6">
        <w:rPr>
          <w:rFonts w:ascii="inherit" w:eastAsia="Times New Roman" w:hAnsi="inherit" w:cs="Courier New"/>
          <w:color w:val="313437"/>
          <w:sz w:val="25"/>
        </w:rPr>
        <w:t>-i</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lastRenderedPageBreak/>
        <w:t>return</w:t>
      </w:r>
      <w:r w:rsidRPr="00BF59A6">
        <w:rPr>
          <w:rFonts w:ascii="inherit" w:eastAsia="Times New Roman" w:hAnsi="inherit" w:cs="Courier New"/>
          <w:color w:val="313437"/>
          <w:sz w:val="25"/>
        </w:rPr>
        <w:t xml:space="preserve"> x</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word = </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'give me a word:\n'</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x = </w:t>
      </w:r>
      <w:r w:rsidRPr="00BF59A6">
        <w:rPr>
          <w:rFonts w:ascii="inherit" w:eastAsia="Times New Roman" w:hAnsi="inherit" w:cs="Courier New"/>
          <w:color w:val="666666"/>
          <w:sz w:val="25"/>
        </w:rPr>
        <w:t>reverse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word</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x == word:</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'This is a Palindrome'</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'This is NOT a Palindrome'</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10. </w:t>
      </w:r>
      <w:r w:rsidRPr="00BF59A6">
        <w:rPr>
          <w:rFonts w:ascii="Arial" w:eastAsia="Times New Roman" w:hAnsi="Arial" w:cs="Arial"/>
          <w:color w:val="444444"/>
          <w:sz w:val="29"/>
          <w:szCs w:val="29"/>
        </w:rPr>
        <w:t>Viết chương trình hỏi người dùng một số tự nhiên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và in ra tất cả ước số của con số đó.</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n = </w:t>
      </w:r>
      <w:r w:rsidRPr="00BF59A6">
        <w:rPr>
          <w:rFonts w:ascii="inherit" w:eastAsia="Times New Roman" w:hAnsi="inherit" w:cs="Courier New"/>
          <w:color w:val="666666"/>
          <w:sz w:val="25"/>
        </w:rPr>
        <w:t>int</w:t>
      </w:r>
      <w:r w:rsidRPr="00BF59A6">
        <w:rPr>
          <w:rFonts w:ascii="inherit" w:eastAsia="Times New Roman" w:hAnsi="inherit" w:cs="Courier New"/>
          <w:color w:val="909090"/>
          <w:sz w:val="25"/>
        </w:rPr>
        <w:t>(</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"Enter a number: "</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i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1</w:t>
      </w:r>
      <w:r w:rsidRPr="00BF59A6">
        <w:rPr>
          <w:rFonts w:ascii="inherit" w:eastAsia="Times New Roman" w:hAnsi="inherit" w:cs="Courier New"/>
          <w:color w:val="313437"/>
          <w:sz w:val="25"/>
        </w:rPr>
        <w:t xml:space="preserve">, n + </w:t>
      </w:r>
      <w:r w:rsidRPr="00BF59A6">
        <w:rPr>
          <w:rFonts w:ascii="inherit" w:eastAsia="Times New Roman" w:hAnsi="inherit" w:cs="Courier New"/>
          <w:color w:val="429BC1"/>
          <w:sz w:val="25"/>
        </w:rPr>
        <w:t>1</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n % i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i</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11. </w:t>
      </w:r>
      <w:r w:rsidRPr="00BF59A6">
        <w:rPr>
          <w:rFonts w:ascii="Arial" w:eastAsia="Times New Roman" w:hAnsi="Arial" w:cs="Arial"/>
          <w:color w:val="444444"/>
          <w:sz w:val="29"/>
          <w:szCs w:val="29"/>
        </w:rPr>
        <w:t>Viết một chương trình (sử dụng các hàm) yêu cầu người dùng nhập một chuỗi dài gồm nhiều từ. In lại cho người dùng một chuỗi mới với thứ tự từ ngữ được đảo ngược lại với thứ tự ban đầu. Ví dụ, khi người dùng nhập chuỗi: </w:t>
      </w:r>
      <w:r w:rsidRPr="00BF59A6">
        <w:rPr>
          <w:rFonts w:ascii="Arial" w:eastAsia="Times New Roman" w:hAnsi="Arial" w:cs="Arial"/>
          <w:color w:val="222222"/>
          <w:sz w:val="29"/>
        </w:rPr>
        <w:t>Toi la Phuong</w:t>
      </w:r>
      <w:r w:rsidRPr="00BF59A6">
        <w:rPr>
          <w:rFonts w:ascii="Arial" w:eastAsia="Times New Roman" w:hAnsi="Arial" w:cs="Arial"/>
          <w:color w:val="444444"/>
          <w:sz w:val="29"/>
          <w:szCs w:val="29"/>
        </w:rPr>
        <w:t> thì in ra màn hình </w:t>
      </w:r>
      <w:r w:rsidRPr="00BF59A6">
        <w:rPr>
          <w:rFonts w:ascii="Arial" w:eastAsia="Times New Roman" w:hAnsi="Arial" w:cs="Arial"/>
          <w:color w:val="222222"/>
          <w:sz w:val="29"/>
        </w:rPr>
        <w:t>Phuong la Toi</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sentense = </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"Enter a sentence: "</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words = sentence.</w:t>
      </w:r>
      <w:r w:rsidRPr="00BF59A6">
        <w:rPr>
          <w:rFonts w:ascii="inherit" w:eastAsia="Times New Roman" w:hAnsi="inherit" w:cs="Courier New"/>
          <w:color w:val="666666"/>
          <w:sz w:val="25"/>
        </w:rPr>
        <w:t>split</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words.</w:t>
      </w:r>
      <w:r w:rsidRPr="00BF59A6">
        <w:rPr>
          <w:rFonts w:ascii="inherit" w:eastAsia="Times New Roman" w:hAnsi="inherit" w:cs="Courier New"/>
          <w:color w:val="666666"/>
          <w:sz w:val="25"/>
        </w:rPr>
        <w:t>reverse</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sentence = </w:t>
      </w:r>
      <w:r w:rsidRPr="00BF59A6">
        <w:rPr>
          <w:rFonts w:ascii="inherit" w:eastAsia="Times New Roman" w:hAnsi="inherit" w:cs="Courier New"/>
          <w:color w:val="83A440"/>
          <w:sz w:val="25"/>
        </w:rPr>
        <w:t>" "</w:t>
      </w:r>
      <w:r w:rsidRPr="00BF59A6">
        <w:rPr>
          <w:rFonts w:ascii="inherit" w:eastAsia="Times New Roman" w:hAnsi="inherit" w:cs="Courier New"/>
          <w:color w:val="313437"/>
          <w:sz w:val="25"/>
        </w:rPr>
        <w:t>.</w:t>
      </w:r>
      <w:r w:rsidRPr="00BF59A6">
        <w:rPr>
          <w:rFonts w:ascii="inherit" w:eastAsia="Times New Roman" w:hAnsi="inherit" w:cs="Courier New"/>
          <w:color w:val="666666"/>
          <w:sz w:val="25"/>
        </w:rPr>
        <w:t>join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words</w:t>
      </w:r>
      <w:r w:rsidRPr="00BF59A6">
        <w:rPr>
          <w:rFonts w:ascii="inherit" w:eastAsia="Times New Roman" w:hAnsi="inherit" w:cs="Courier New"/>
          <w:color w:val="909090"/>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sentence</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12. </w:t>
      </w:r>
      <w:r w:rsidRPr="00BF59A6">
        <w:rPr>
          <w:rFonts w:ascii="Arial" w:eastAsia="Times New Roman" w:hAnsi="Arial" w:cs="Arial"/>
          <w:color w:val="444444"/>
          <w:sz w:val="29"/>
          <w:szCs w:val="29"/>
        </w:rPr>
        <w:t>Viết chương trình kiểm tra xem số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có là số nguyên tố hay không.</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9C9EA0"/>
          <w:sz w:val="25"/>
        </w:rPr>
        <w:t># check prime number</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n = </w:t>
      </w:r>
      <w:r w:rsidRPr="00BF59A6">
        <w:rPr>
          <w:rFonts w:ascii="inherit" w:eastAsia="Times New Roman" w:hAnsi="inherit" w:cs="Courier New"/>
          <w:color w:val="666666"/>
          <w:sz w:val="25"/>
        </w:rPr>
        <w:t>int</w:t>
      </w:r>
      <w:r w:rsidRPr="00BF59A6">
        <w:rPr>
          <w:rFonts w:ascii="inherit" w:eastAsia="Times New Roman" w:hAnsi="inherit" w:cs="Courier New"/>
          <w:color w:val="909090"/>
          <w:sz w:val="25"/>
        </w:rPr>
        <w:t>(</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"Enter a number: "</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i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2</w:t>
      </w:r>
      <w:r w:rsidRPr="00BF59A6">
        <w:rPr>
          <w:rFonts w:ascii="inherit" w:eastAsia="Times New Roman" w:hAnsi="inherit" w:cs="Courier New"/>
          <w:color w:val="313437"/>
          <w:sz w:val="25"/>
        </w:rPr>
        <w:t>, 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n % i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"Not a prime number"</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break</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"Prime number"</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13. </w:t>
      </w:r>
      <w:r w:rsidRPr="00BF59A6">
        <w:rPr>
          <w:rFonts w:ascii="Arial" w:eastAsia="Times New Roman" w:hAnsi="Arial" w:cs="Arial"/>
          <w:color w:val="444444"/>
          <w:sz w:val="29"/>
          <w:szCs w:val="29"/>
        </w:rPr>
        <w:t>Viết một chương trình nhập vào hai số tự nhiên </w:t>
      </w:r>
      <w:r w:rsidRPr="00BF59A6">
        <w:rPr>
          <w:rFonts w:ascii="Arial" w:eastAsia="Times New Roman" w:hAnsi="Arial" w:cs="Arial"/>
          <w:color w:val="222222"/>
          <w:sz w:val="29"/>
        </w:rPr>
        <w:t>m</w:t>
      </w:r>
      <w:r w:rsidRPr="00BF59A6">
        <w:rPr>
          <w:rFonts w:ascii="Arial" w:eastAsia="Times New Roman" w:hAnsi="Arial" w:cs="Arial"/>
          <w:color w:val="444444"/>
          <w:sz w:val="29"/>
          <w:szCs w:val="29"/>
        </w:rPr>
        <w:t>,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In ra màn hình mảng hai chiều mà phần tử trong hàng thứ </w:t>
      </w:r>
      <w:r w:rsidRPr="00BF59A6">
        <w:rPr>
          <w:rFonts w:ascii="Arial" w:eastAsia="Times New Roman" w:hAnsi="Arial" w:cs="Arial"/>
          <w:color w:val="222222"/>
          <w:sz w:val="29"/>
        </w:rPr>
        <w:t>i</w:t>
      </w:r>
      <w:r w:rsidRPr="00BF59A6">
        <w:rPr>
          <w:rFonts w:ascii="Arial" w:eastAsia="Times New Roman" w:hAnsi="Arial" w:cs="Arial"/>
          <w:color w:val="444444"/>
          <w:sz w:val="29"/>
          <w:szCs w:val="29"/>
        </w:rPr>
        <w:t> và cột thứ </w:t>
      </w:r>
      <w:r w:rsidRPr="00BF59A6">
        <w:rPr>
          <w:rFonts w:ascii="Arial" w:eastAsia="Times New Roman" w:hAnsi="Arial" w:cs="Arial"/>
          <w:color w:val="222222"/>
          <w:sz w:val="29"/>
        </w:rPr>
        <w:t>j</w:t>
      </w:r>
      <w:r w:rsidRPr="00BF59A6">
        <w:rPr>
          <w:rFonts w:ascii="Arial" w:eastAsia="Times New Roman" w:hAnsi="Arial" w:cs="Arial"/>
          <w:color w:val="444444"/>
          <w:sz w:val="29"/>
          <w:szCs w:val="29"/>
        </w:rPr>
        <w:t> của mảng là </w:t>
      </w:r>
      <w:r w:rsidRPr="00BF59A6">
        <w:rPr>
          <w:rFonts w:ascii="Arial" w:eastAsia="Times New Roman" w:hAnsi="Arial" w:cs="Arial"/>
          <w:color w:val="222222"/>
          <w:sz w:val="29"/>
        </w:rPr>
        <w:t>i*j</w:t>
      </w:r>
      <w:r w:rsidRPr="00BF59A6">
        <w:rPr>
          <w:rFonts w:ascii="Arial" w:eastAsia="Times New Roman" w:hAnsi="Arial" w:cs="Arial"/>
          <w:color w:val="444444"/>
          <w:sz w:val="29"/>
          <w:szCs w:val="29"/>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Arial" w:eastAsia="Times New Roman" w:hAnsi="Arial" w:cs="Arial"/>
          <w:color w:val="444444"/>
          <w:sz w:val="29"/>
          <w:szCs w:val="29"/>
        </w:rPr>
        <w:t>Ví dụ: Giá trị </w:t>
      </w:r>
      <w:r w:rsidRPr="00BF59A6">
        <w:rPr>
          <w:rFonts w:ascii="Arial" w:eastAsia="Times New Roman" w:hAnsi="Arial" w:cs="Arial"/>
          <w:color w:val="222222"/>
          <w:sz w:val="29"/>
        </w:rPr>
        <w:t>m</w:t>
      </w:r>
      <w:r w:rsidRPr="00BF59A6">
        <w:rPr>
          <w:rFonts w:ascii="Arial" w:eastAsia="Times New Roman" w:hAnsi="Arial" w:cs="Arial"/>
          <w:color w:val="444444"/>
          <w:sz w:val="29"/>
          <w:szCs w:val="29"/>
        </w:rPr>
        <w:t>,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nhập vào là </w:t>
      </w:r>
      <w:r w:rsidRPr="00BF59A6">
        <w:rPr>
          <w:rFonts w:ascii="Arial" w:eastAsia="Times New Roman" w:hAnsi="Arial" w:cs="Arial"/>
          <w:color w:val="222222"/>
          <w:sz w:val="29"/>
        </w:rPr>
        <w:t>3</w:t>
      </w:r>
      <w:r w:rsidRPr="00BF59A6">
        <w:rPr>
          <w:rFonts w:ascii="Arial" w:eastAsia="Times New Roman" w:hAnsi="Arial" w:cs="Arial"/>
          <w:color w:val="444444"/>
          <w:sz w:val="29"/>
          <w:szCs w:val="29"/>
        </w:rPr>
        <w:t> và </w:t>
      </w:r>
      <w:r w:rsidRPr="00BF59A6">
        <w:rPr>
          <w:rFonts w:ascii="Arial" w:eastAsia="Times New Roman" w:hAnsi="Arial" w:cs="Arial"/>
          <w:color w:val="222222"/>
          <w:sz w:val="29"/>
        </w:rPr>
        <w:t>5</w:t>
      </w:r>
      <w:r w:rsidRPr="00BF59A6">
        <w:rPr>
          <w:rFonts w:ascii="Arial" w:eastAsia="Times New Roman" w:hAnsi="Arial" w:cs="Arial"/>
          <w:color w:val="444444"/>
          <w:sz w:val="29"/>
          <w:szCs w:val="29"/>
        </w:rPr>
        <w:t> thì đầu ra là: </w:t>
      </w:r>
      <w:r w:rsidRPr="00BF59A6">
        <w:rPr>
          <w:rFonts w:ascii="Arial" w:eastAsia="Times New Roman" w:hAnsi="Arial" w:cs="Arial"/>
          <w:color w:val="222222"/>
          <w:sz w:val="29"/>
        </w:rPr>
        <w:t>[[0, 0, 0, 0, 0], [0, 1, 2, 3, 4], [0, 2, 4, 6, 8]]</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m, n = </w:t>
      </w:r>
      <w:r w:rsidRPr="00BF59A6">
        <w:rPr>
          <w:rFonts w:ascii="inherit" w:eastAsia="Times New Roman" w:hAnsi="inherit" w:cs="Courier New"/>
          <w:color w:val="666666"/>
          <w:sz w:val="25"/>
        </w:rPr>
        <w:t>map</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int, </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'Enter two numbers: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666666"/>
          <w:sz w:val="25"/>
        </w:rPr>
        <w:t>split</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array2 = </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 xml:space="preserve"> </w:t>
      </w: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i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 </w:t>
      </w: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j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m</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row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m</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lastRenderedPageBreak/>
        <w:t>for</w:t>
      </w:r>
      <w:r w:rsidRPr="00BF59A6">
        <w:rPr>
          <w:rFonts w:ascii="inherit" w:eastAsia="Times New Roman" w:hAnsi="inherit" w:cs="Courier New"/>
          <w:color w:val="313437"/>
          <w:sz w:val="25"/>
        </w:rPr>
        <w:t xml:space="preserve"> col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range</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array2</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row</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col</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 = row * col</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array2</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14. </w:t>
      </w:r>
      <w:r w:rsidRPr="00BF59A6">
        <w:rPr>
          <w:rFonts w:ascii="Arial" w:eastAsia="Times New Roman" w:hAnsi="Arial" w:cs="Arial"/>
          <w:color w:val="444444"/>
          <w:sz w:val="29"/>
          <w:szCs w:val="29"/>
        </w:rPr>
        <w:t>Viết một chương trình nhận chuỗi từ do người dùng nhập vào, phân tách nhau bởi dấu phẩy và in những từ đó thành chuỗi theo thứ tự bảng chữ cái, phân tách nhau bằng dấu phẩy.</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Arial" w:eastAsia="Times New Roman" w:hAnsi="Arial" w:cs="Arial"/>
          <w:color w:val="444444"/>
          <w:sz w:val="29"/>
          <w:szCs w:val="29"/>
        </w:rPr>
        <w:t>Giả sử đầu vào được nhập là: </w:t>
      </w:r>
      <w:r w:rsidRPr="00BF59A6">
        <w:rPr>
          <w:rFonts w:ascii="Arial" w:eastAsia="Times New Roman" w:hAnsi="Arial" w:cs="Arial"/>
          <w:color w:val="222222"/>
          <w:sz w:val="29"/>
        </w:rPr>
        <w:t>without,hello,bag,world</w:t>
      </w:r>
      <w:r w:rsidRPr="00BF59A6">
        <w:rPr>
          <w:rFonts w:ascii="Arial" w:eastAsia="Times New Roman" w:hAnsi="Arial" w:cs="Arial"/>
          <w:color w:val="444444"/>
          <w:sz w:val="29"/>
          <w:szCs w:val="29"/>
        </w:rPr>
        <w:t> thì đầu ra sẽ là </w:t>
      </w:r>
      <w:r w:rsidRPr="00BF59A6">
        <w:rPr>
          <w:rFonts w:ascii="Arial" w:eastAsia="Times New Roman" w:hAnsi="Arial" w:cs="Arial"/>
          <w:color w:val="222222"/>
          <w:sz w:val="29"/>
        </w:rPr>
        <w:t>bag,hello,without,world</w:t>
      </w:r>
      <w:r w:rsidRPr="00BF59A6">
        <w:rPr>
          <w:rFonts w:ascii="Arial" w:eastAsia="Times New Roman" w:hAnsi="Arial" w:cs="Arial"/>
          <w:color w:val="444444"/>
          <w:sz w:val="29"/>
          <w:szCs w:val="29"/>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items=</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x </w:t>
      </w:r>
      <w:r w:rsidRPr="00BF59A6">
        <w:rPr>
          <w:rFonts w:ascii="inherit" w:eastAsia="Times New Roman" w:hAnsi="inherit" w:cs="Courier New"/>
          <w:b/>
          <w:bCs/>
          <w:color w:val="B05098"/>
          <w:sz w:val="25"/>
        </w:rPr>
        <w:t>for</w:t>
      </w:r>
      <w:r w:rsidRPr="00BF59A6">
        <w:rPr>
          <w:rFonts w:ascii="inherit" w:eastAsia="Times New Roman" w:hAnsi="inherit" w:cs="Courier New"/>
          <w:color w:val="313437"/>
          <w:sz w:val="25"/>
        </w:rPr>
        <w:t xml:space="preserve"> x </w:t>
      </w:r>
      <w:r w:rsidRPr="00BF59A6">
        <w:rPr>
          <w:rFonts w:ascii="inherit" w:eastAsia="Times New Roman" w:hAnsi="inherit" w:cs="Courier New"/>
          <w:b/>
          <w:bCs/>
          <w:color w:val="B05098"/>
          <w:sz w:val="25"/>
        </w:rPr>
        <w:t>in</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"Nhập một chuỗi: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666666"/>
          <w:sz w:val="25"/>
        </w:rPr>
        <w:t>split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items.</w:t>
      </w:r>
      <w:r w:rsidRPr="00BF59A6">
        <w:rPr>
          <w:rFonts w:ascii="inherit" w:eastAsia="Times New Roman" w:hAnsi="inherit" w:cs="Courier New"/>
          <w:color w:val="666666"/>
          <w:sz w:val="25"/>
        </w:rPr>
        <w:t>sort</w:t>
      </w:r>
      <w:r w:rsidRPr="00BF59A6">
        <w:rPr>
          <w:rFonts w:ascii="inherit" w:eastAsia="Times New Roman" w:hAnsi="inherit" w:cs="Courier New"/>
          <w:color w:val="909090"/>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313437"/>
          <w:sz w:val="25"/>
        </w:rPr>
        <w:t xml:space="preserve"> </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666666"/>
          <w:sz w:val="25"/>
        </w:rPr>
        <w:t>join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items</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15. </w:t>
      </w:r>
      <w:r w:rsidRPr="00BF59A6">
        <w:rPr>
          <w:rFonts w:ascii="Arial" w:eastAsia="Times New Roman" w:hAnsi="Arial" w:cs="Arial"/>
          <w:color w:val="444444"/>
          <w:sz w:val="29"/>
          <w:szCs w:val="29"/>
        </w:rPr>
        <w:t>Viết chương trình giải phương trình bậc hai </w:t>
      </w:r>
      <w:r w:rsidRPr="00BF59A6">
        <w:rPr>
          <w:rFonts w:ascii="MathJax_Math-italic" w:eastAsia="Times New Roman" w:hAnsi="MathJax_Math-italic" w:cs="Arial"/>
          <w:color w:val="2271B1"/>
          <w:sz w:val="35"/>
        </w:rPr>
        <w:t>ax</w:t>
      </w:r>
      <w:r w:rsidRPr="00BF59A6">
        <w:rPr>
          <w:rFonts w:ascii="MathJax_Main" w:eastAsia="Times New Roman" w:hAnsi="MathJax_Main" w:cs="Arial"/>
          <w:color w:val="2271B1"/>
          <w:sz w:val="25"/>
        </w:rPr>
        <w:t>2</w:t>
      </w:r>
      <w:r w:rsidRPr="00BF59A6">
        <w:rPr>
          <w:rFonts w:ascii="MathJax_Main" w:eastAsia="Times New Roman" w:hAnsi="MathJax_Main" w:cs="Arial"/>
          <w:color w:val="2271B1"/>
          <w:sz w:val="35"/>
        </w:rPr>
        <w:t>+</w:t>
      </w:r>
      <w:r w:rsidRPr="00BF59A6">
        <w:rPr>
          <w:rFonts w:ascii="MathJax_Math-italic" w:eastAsia="Times New Roman" w:hAnsi="MathJax_Math-italic" w:cs="Arial"/>
          <w:color w:val="2271B1"/>
          <w:sz w:val="35"/>
        </w:rPr>
        <w:t>bx</w:t>
      </w:r>
      <w:r w:rsidRPr="00BF59A6">
        <w:rPr>
          <w:rFonts w:ascii="MathJax_Main" w:eastAsia="Times New Roman" w:hAnsi="MathJax_Main" w:cs="Arial"/>
          <w:color w:val="2271B1"/>
          <w:sz w:val="35"/>
        </w:rPr>
        <w:t>+</w:t>
      </w:r>
      <w:r w:rsidRPr="00BF59A6">
        <w:rPr>
          <w:rFonts w:ascii="MathJax_Math-italic" w:eastAsia="Times New Roman" w:hAnsi="MathJax_Math-italic" w:cs="Arial"/>
          <w:color w:val="2271B1"/>
          <w:sz w:val="35"/>
        </w:rPr>
        <w:t>c</w:t>
      </w:r>
      <w:r w:rsidRPr="00BF59A6">
        <w:rPr>
          <w:rFonts w:ascii="MathJax_Main" w:eastAsia="Times New Roman" w:hAnsi="MathJax_Main" w:cs="Arial"/>
          <w:color w:val="2271B1"/>
          <w:sz w:val="35"/>
        </w:rPr>
        <w:t>=0</w:t>
      </w:r>
      <w:r w:rsidRPr="00BF59A6">
        <w:rPr>
          <w:rFonts w:ascii="Arial" w:eastAsia="Times New Roman" w:hAnsi="Arial" w:cs="Arial"/>
          <w:color w:val="444444"/>
          <w:sz w:val="29"/>
          <w:szCs w:val="29"/>
        </w:rPr>
        <w:t> với </w:t>
      </w:r>
      <w:r w:rsidRPr="00BF59A6">
        <w:rPr>
          <w:rFonts w:ascii="Arial" w:eastAsia="Times New Roman" w:hAnsi="Arial" w:cs="Arial"/>
          <w:color w:val="222222"/>
          <w:sz w:val="29"/>
        </w:rPr>
        <w:t>a</w:t>
      </w:r>
      <w:r w:rsidRPr="00BF59A6">
        <w:rPr>
          <w:rFonts w:ascii="Arial" w:eastAsia="Times New Roman" w:hAnsi="Arial" w:cs="Arial"/>
          <w:color w:val="444444"/>
          <w:sz w:val="29"/>
          <w:szCs w:val="29"/>
        </w:rPr>
        <w:t>, </w:t>
      </w:r>
      <w:r w:rsidRPr="00BF59A6">
        <w:rPr>
          <w:rFonts w:ascii="Arial" w:eastAsia="Times New Roman" w:hAnsi="Arial" w:cs="Arial"/>
          <w:color w:val="222222"/>
          <w:sz w:val="29"/>
        </w:rPr>
        <w:t>b</w:t>
      </w:r>
      <w:r w:rsidRPr="00BF59A6">
        <w:rPr>
          <w:rFonts w:ascii="Arial" w:eastAsia="Times New Roman" w:hAnsi="Arial" w:cs="Arial"/>
          <w:color w:val="444444"/>
          <w:sz w:val="29"/>
          <w:szCs w:val="29"/>
        </w:rPr>
        <w:t>, </w:t>
      </w:r>
      <w:r w:rsidRPr="00BF59A6">
        <w:rPr>
          <w:rFonts w:ascii="Arial" w:eastAsia="Times New Roman" w:hAnsi="Arial" w:cs="Arial"/>
          <w:color w:val="222222"/>
          <w:sz w:val="29"/>
        </w:rPr>
        <w:t>c</w:t>
      </w:r>
      <w:r w:rsidRPr="00BF59A6">
        <w:rPr>
          <w:rFonts w:ascii="Arial" w:eastAsia="Times New Roman" w:hAnsi="Arial" w:cs="Arial"/>
          <w:color w:val="444444"/>
          <w:sz w:val="29"/>
          <w:szCs w:val="29"/>
        </w:rPr>
        <w:t> là số nguyên và được nhập vào từ bàn phím.</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a, b, c = </w:t>
      </w:r>
      <w:r w:rsidRPr="00BF59A6">
        <w:rPr>
          <w:rFonts w:ascii="inherit" w:eastAsia="Times New Roman" w:hAnsi="inherit" w:cs="Courier New"/>
          <w:color w:val="666666"/>
          <w:sz w:val="25"/>
        </w:rPr>
        <w:t>map</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int, </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'Nhập a, b, c cách nhau bằng dấu cách: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666666"/>
          <w:sz w:val="25"/>
        </w:rPr>
        <w:t>split</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a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b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c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có vô số nghiệm"</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vô nghiệm"</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có một nghiệm x ="</w:t>
      </w:r>
      <w:r w:rsidRPr="00BF59A6">
        <w:rPr>
          <w:rFonts w:ascii="inherit" w:eastAsia="Times New Roman" w:hAnsi="inherit" w:cs="Courier New"/>
          <w:color w:val="313437"/>
          <w:sz w:val="25"/>
        </w:rPr>
        <w:t>, -c/b</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delta = b**</w:t>
      </w:r>
      <w:r w:rsidRPr="00BF59A6">
        <w:rPr>
          <w:rFonts w:ascii="inherit" w:eastAsia="Times New Roman" w:hAnsi="inherit" w:cs="Courier New"/>
          <w:color w:val="429BC1"/>
          <w:sz w:val="25"/>
        </w:rPr>
        <w:t>2</w:t>
      </w:r>
      <w:r w:rsidRPr="00BF59A6">
        <w:rPr>
          <w:rFonts w:ascii="inherit" w:eastAsia="Times New Roman" w:hAnsi="inherit" w:cs="Courier New"/>
          <w:color w:val="313437"/>
          <w:sz w:val="25"/>
        </w:rPr>
        <w:t xml:space="preserve"> - </w:t>
      </w:r>
      <w:r w:rsidRPr="00BF59A6">
        <w:rPr>
          <w:rFonts w:ascii="inherit" w:eastAsia="Times New Roman" w:hAnsi="inherit" w:cs="Courier New"/>
          <w:color w:val="429BC1"/>
          <w:sz w:val="25"/>
        </w:rPr>
        <w:t>4</w:t>
      </w:r>
      <w:r w:rsidRPr="00BF59A6">
        <w:rPr>
          <w:rFonts w:ascii="inherit" w:eastAsia="Times New Roman" w:hAnsi="inherit" w:cs="Courier New"/>
          <w:color w:val="313437"/>
          <w:sz w:val="25"/>
        </w:rPr>
        <w:t>*a*c</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if</w:t>
      </w:r>
      <w:r w:rsidRPr="00BF59A6">
        <w:rPr>
          <w:rFonts w:ascii="inherit" w:eastAsia="Times New Roman" w:hAnsi="inherit" w:cs="Courier New"/>
          <w:color w:val="313437"/>
          <w:sz w:val="25"/>
        </w:rPr>
        <w:t xml:space="preserve"> delta </w:t>
      </w:r>
      <w:r w:rsidRPr="00BF59A6">
        <w:rPr>
          <w:rFonts w:ascii="inherit" w:eastAsia="Times New Roman" w:hAnsi="inherit" w:cs="Courier New"/>
          <w:color w:val="909090"/>
          <w:sz w:val="25"/>
        </w:rPr>
        <w:t>&lt;</w:t>
      </w:r>
      <w:r w:rsidRPr="00BF59A6">
        <w:rPr>
          <w:rFonts w:ascii="inherit" w:eastAsia="Times New Roman" w:hAnsi="inherit" w:cs="Courier New"/>
          <w:color w:val="313437"/>
          <w:sz w:val="25"/>
        </w:rPr>
        <w:t xml:space="preserve">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vô nghiệm"</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elif</w:t>
      </w:r>
      <w:r w:rsidRPr="00BF59A6">
        <w:rPr>
          <w:rFonts w:ascii="inherit" w:eastAsia="Times New Roman" w:hAnsi="inherit" w:cs="Courier New"/>
          <w:color w:val="313437"/>
          <w:sz w:val="25"/>
        </w:rPr>
        <w:t xml:space="preserve"> delta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có nghiệm kép x1 = x2 ="</w:t>
      </w:r>
      <w:r w:rsidRPr="00BF59A6">
        <w:rPr>
          <w:rFonts w:ascii="inherit" w:eastAsia="Times New Roman" w:hAnsi="inherit" w:cs="Courier New"/>
          <w:color w:val="313437"/>
          <w:sz w:val="25"/>
        </w:rPr>
        <w:t>, -b/</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2</w:t>
      </w:r>
      <w:r w:rsidRPr="00BF59A6">
        <w:rPr>
          <w:rFonts w:ascii="inherit" w:eastAsia="Times New Roman" w:hAnsi="inherit" w:cs="Courier New"/>
          <w:color w:val="313437"/>
          <w:sz w:val="25"/>
        </w:rPr>
        <w:t>*a</w:t>
      </w:r>
      <w:r w:rsidRPr="00BF59A6">
        <w:rPr>
          <w:rFonts w:ascii="inherit" w:eastAsia="Times New Roman" w:hAnsi="inherit" w:cs="Courier New"/>
          <w:color w:val="909090"/>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else</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"Phương trình có 2 nghiệm phân biệt x1 ="</w:t>
      </w:r>
      <w:r w:rsidRPr="00BF59A6">
        <w:rPr>
          <w:rFonts w:ascii="inherit" w:eastAsia="Times New Roman" w:hAnsi="inherit" w:cs="Courier New"/>
          <w:color w:val="313437"/>
          <w:sz w:val="25"/>
        </w:rPr>
        <w:t xml:space="preserve">,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-b + delta**</w:t>
      </w:r>
      <w:r w:rsidRPr="00BF59A6">
        <w:rPr>
          <w:rFonts w:ascii="inherit" w:eastAsia="Times New Roman" w:hAnsi="inherit" w:cs="Courier New"/>
          <w:color w:val="429BC1"/>
          <w:sz w:val="25"/>
        </w:rPr>
        <w:t>0.5</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2</w:t>
      </w:r>
      <w:r w:rsidRPr="00BF59A6">
        <w:rPr>
          <w:rFonts w:ascii="inherit" w:eastAsia="Times New Roman" w:hAnsi="inherit" w:cs="Courier New"/>
          <w:color w:val="313437"/>
          <w:sz w:val="25"/>
        </w:rPr>
        <w:t>*a</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 </w:t>
      </w:r>
      <w:r w:rsidRPr="00BF59A6">
        <w:rPr>
          <w:rFonts w:ascii="inherit" w:eastAsia="Times New Roman" w:hAnsi="inherit" w:cs="Courier New"/>
          <w:color w:val="83A440"/>
          <w:sz w:val="25"/>
        </w:rPr>
        <w:t>"và x2 ="</w:t>
      </w:r>
      <w:r w:rsidRPr="00BF59A6">
        <w:rPr>
          <w:rFonts w:ascii="inherit" w:eastAsia="Times New Roman" w:hAnsi="inherit" w:cs="Courier New"/>
          <w:color w:val="313437"/>
          <w:sz w:val="25"/>
        </w:rPr>
        <w:t xml:space="preserve">,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-b - delta**</w:t>
      </w:r>
      <w:r w:rsidRPr="00BF59A6">
        <w:rPr>
          <w:rFonts w:ascii="inherit" w:eastAsia="Times New Roman" w:hAnsi="inherit" w:cs="Courier New"/>
          <w:color w:val="429BC1"/>
          <w:sz w:val="25"/>
        </w:rPr>
        <w:t>0.5</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r w:rsidRPr="00BF59A6">
        <w:rPr>
          <w:rFonts w:ascii="inherit" w:eastAsia="Times New Roman" w:hAnsi="inherit" w:cs="Courier New"/>
          <w:color w:val="909090"/>
          <w:sz w:val="25"/>
        </w:rPr>
        <w:t>(</w:t>
      </w:r>
      <w:r w:rsidRPr="00BF59A6">
        <w:rPr>
          <w:rFonts w:ascii="inherit" w:eastAsia="Times New Roman" w:hAnsi="inherit" w:cs="Courier New"/>
          <w:color w:val="429BC1"/>
          <w:sz w:val="25"/>
        </w:rPr>
        <w:t>2</w:t>
      </w:r>
      <w:r w:rsidRPr="00BF59A6">
        <w:rPr>
          <w:rFonts w:ascii="inherit" w:eastAsia="Times New Roman" w:hAnsi="inherit" w:cs="Courier New"/>
          <w:color w:val="313437"/>
          <w:sz w:val="25"/>
        </w:rPr>
        <w:t>*a</w:t>
      </w:r>
      <w:r w:rsidRPr="00BF59A6">
        <w:rPr>
          <w:rFonts w:ascii="inherit" w:eastAsia="Times New Roman" w:hAnsi="inherit" w:cs="Courier New"/>
          <w:color w:val="909090"/>
          <w:sz w:val="25"/>
        </w:rPr>
        <w:t>))</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r w:rsidRPr="00BF59A6">
        <w:rPr>
          <w:rFonts w:ascii="inherit" w:eastAsia="Times New Roman" w:hAnsi="inherit" w:cs="Arial"/>
          <w:b/>
          <w:bCs/>
          <w:color w:val="444444"/>
          <w:sz w:val="29"/>
        </w:rPr>
        <w:t>Bài 16. </w:t>
      </w:r>
      <w:r w:rsidRPr="00BF59A6">
        <w:rPr>
          <w:rFonts w:ascii="Arial" w:eastAsia="Times New Roman" w:hAnsi="Arial" w:cs="Arial"/>
          <w:color w:val="444444"/>
          <w:sz w:val="29"/>
          <w:szCs w:val="29"/>
        </w:rPr>
        <w:t>Viết chương trình tính tổng của các chữ số của môt số nguyên dương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trong Python. Số nguyên dương </w:t>
      </w:r>
      <w:r w:rsidRPr="00BF59A6">
        <w:rPr>
          <w:rFonts w:ascii="Arial" w:eastAsia="Times New Roman" w:hAnsi="Arial" w:cs="Arial"/>
          <w:color w:val="222222"/>
          <w:sz w:val="29"/>
        </w:rPr>
        <w:t>n</w:t>
      </w:r>
      <w:r w:rsidRPr="00BF59A6">
        <w:rPr>
          <w:rFonts w:ascii="Arial" w:eastAsia="Times New Roman" w:hAnsi="Arial" w:cs="Arial"/>
          <w:color w:val="444444"/>
          <w:sz w:val="29"/>
          <w:szCs w:val="29"/>
        </w:rPr>
        <w:t> được nhập từ bàn phím.</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def</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totalDigitsOfNumber</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total = </w:t>
      </w:r>
      <w:r w:rsidRPr="00BF59A6">
        <w:rPr>
          <w:rFonts w:ascii="inherit" w:eastAsia="Times New Roman" w:hAnsi="inherit" w:cs="Courier New"/>
          <w:color w:val="429BC1"/>
          <w:sz w:val="25"/>
        </w:rPr>
        <w:t>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while</w:t>
      </w:r>
      <w:r w:rsidRPr="00BF59A6">
        <w:rPr>
          <w:rFonts w:ascii="inherit" w:eastAsia="Times New Roman" w:hAnsi="inherit" w:cs="Courier New"/>
          <w:color w:val="313437"/>
          <w:sz w:val="25"/>
        </w:rPr>
        <w:t xml:space="preserve">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n </w:t>
      </w:r>
      <w:r w:rsidRPr="00BF59A6">
        <w:rPr>
          <w:rFonts w:ascii="inherit" w:eastAsia="Times New Roman" w:hAnsi="inherit" w:cs="Courier New"/>
          <w:color w:val="909090"/>
          <w:sz w:val="25"/>
        </w:rPr>
        <w:t>&gt;</w:t>
      </w:r>
      <w:r w:rsidRPr="00BF59A6">
        <w:rPr>
          <w:rFonts w:ascii="inherit" w:eastAsia="Times New Roman" w:hAnsi="inherit" w:cs="Courier New"/>
          <w:color w:val="313437"/>
          <w:sz w:val="25"/>
        </w:rPr>
        <w:t xml:space="preserve"> </w:t>
      </w:r>
      <w:r w:rsidRPr="00BF59A6">
        <w:rPr>
          <w:rFonts w:ascii="inherit" w:eastAsia="Times New Roman" w:hAnsi="inherit" w:cs="Courier New"/>
          <w:color w:val="429BC1"/>
          <w:sz w:val="25"/>
        </w:rPr>
        <w:t>0</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total = total + n % </w:t>
      </w:r>
      <w:r w:rsidRPr="00BF59A6">
        <w:rPr>
          <w:rFonts w:ascii="inherit" w:eastAsia="Times New Roman" w:hAnsi="inherit" w:cs="Courier New"/>
          <w:color w:val="429BC1"/>
          <w:sz w:val="25"/>
        </w:rPr>
        <w:t>10</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t xml:space="preserve">n = </w:t>
      </w:r>
      <w:r w:rsidRPr="00BF59A6">
        <w:rPr>
          <w:rFonts w:ascii="inherit" w:eastAsia="Times New Roman" w:hAnsi="inherit" w:cs="Courier New"/>
          <w:color w:val="666666"/>
          <w:sz w:val="25"/>
        </w:rPr>
        <w:t>int</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 xml:space="preserve">n / </w:t>
      </w:r>
      <w:r w:rsidRPr="00BF59A6">
        <w:rPr>
          <w:rFonts w:ascii="inherit" w:eastAsia="Times New Roman" w:hAnsi="inherit" w:cs="Courier New"/>
          <w:color w:val="429BC1"/>
          <w:sz w:val="25"/>
        </w:rPr>
        <w:t>10</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b/>
          <w:bCs/>
          <w:color w:val="B05098"/>
          <w:sz w:val="25"/>
        </w:rPr>
        <w:t>return</w:t>
      </w:r>
      <w:r w:rsidRPr="00BF59A6">
        <w:rPr>
          <w:rFonts w:ascii="inherit" w:eastAsia="Times New Roman" w:hAnsi="inherit" w:cs="Courier New"/>
          <w:color w:val="313437"/>
          <w:sz w:val="25"/>
        </w:rPr>
        <w:t xml:space="preserve"> total;</w:t>
      </w:r>
    </w:p>
    <w:p w:rsidR="00BF59A6" w:rsidRPr="00BF59A6" w:rsidRDefault="00BF59A6" w:rsidP="00BF59A6">
      <w:pPr>
        <w:shd w:val="clear" w:color="auto" w:fill="F0F0F1"/>
        <w:spacing w:after="0"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313437"/>
          <w:sz w:val="25"/>
        </w:rPr>
        <w:lastRenderedPageBreak/>
        <w:t xml:space="preserve">n = </w:t>
      </w:r>
      <w:r w:rsidRPr="00BF59A6">
        <w:rPr>
          <w:rFonts w:ascii="inherit" w:eastAsia="Times New Roman" w:hAnsi="inherit" w:cs="Courier New"/>
          <w:color w:val="666666"/>
          <w:sz w:val="25"/>
        </w:rPr>
        <w:t>int</w:t>
      </w:r>
      <w:r w:rsidRPr="00BF59A6">
        <w:rPr>
          <w:rFonts w:ascii="inherit" w:eastAsia="Times New Roman" w:hAnsi="inherit" w:cs="Courier New"/>
          <w:color w:val="909090"/>
          <w:sz w:val="25"/>
        </w:rPr>
        <w:t>(</w:t>
      </w:r>
      <w:r w:rsidRPr="00BF59A6">
        <w:rPr>
          <w:rFonts w:ascii="inherit" w:eastAsia="Times New Roman" w:hAnsi="inherit" w:cs="Courier New"/>
          <w:color w:val="666666"/>
          <w:sz w:val="25"/>
        </w:rPr>
        <w:t>input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"Nhập số nguyên dương n = "</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BF59A6" w:rsidRPr="00BF59A6" w:rsidRDefault="00BF59A6" w:rsidP="00BF59A6">
      <w:pPr>
        <w:shd w:val="clear" w:color="auto" w:fill="F0F0F1"/>
        <w:spacing w:line="360" w:lineRule="atLeast"/>
        <w:textAlignment w:val="baseline"/>
        <w:rPr>
          <w:rFonts w:ascii="inherit" w:eastAsia="Times New Roman" w:hAnsi="inherit" w:cs="Courier New"/>
          <w:color w:val="9C9EA0"/>
          <w:sz w:val="22"/>
        </w:rPr>
      </w:pPr>
      <w:r w:rsidRPr="00BF59A6">
        <w:rPr>
          <w:rFonts w:ascii="inherit" w:eastAsia="Times New Roman" w:hAnsi="inherit" w:cs="Courier New"/>
          <w:color w:val="666666"/>
          <w:sz w:val="25"/>
        </w:rPr>
        <w:t>print</w:t>
      </w:r>
      <w:r w:rsidRPr="00BF59A6">
        <w:rPr>
          <w:rFonts w:ascii="inherit" w:eastAsia="Times New Roman" w:hAnsi="inherit" w:cs="Courier New"/>
          <w:color w:val="909090"/>
          <w:sz w:val="25"/>
        </w:rPr>
        <w:t>(</w:t>
      </w:r>
      <w:r w:rsidRPr="00BF59A6">
        <w:rPr>
          <w:rFonts w:ascii="inherit" w:eastAsia="Times New Roman" w:hAnsi="inherit" w:cs="Courier New"/>
          <w:color w:val="83A440"/>
          <w:sz w:val="25"/>
        </w:rPr>
        <w:t>"Tổng các chữ số của"</w:t>
      </w:r>
      <w:r w:rsidRPr="00BF59A6">
        <w:rPr>
          <w:rFonts w:ascii="inherit" w:eastAsia="Times New Roman" w:hAnsi="inherit" w:cs="Courier New"/>
          <w:color w:val="313437"/>
          <w:sz w:val="25"/>
        </w:rPr>
        <w:t xml:space="preserve">, n , </w:t>
      </w:r>
      <w:r w:rsidRPr="00BF59A6">
        <w:rPr>
          <w:rFonts w:ascii="inherit" w:eastAsia="Times New Roman" w:hAnsi="inherit" w:cs="Courier New"/>
          <w:color w:val="83A440"/>
          <w:sz w:val="25"/>
        </w:rPr>
        <w:t>"là"</w:t>
      </w:r>
      <w:r w:rsidRPr="00BF59A6">
        <w:rPr>
          <w:rFonts w:ascii="inherit" w:eastAsia="Times New Roman" w:hAnsi="inherit" w:cs="Courier New"/>
          <w:color w:val="313437"/>
          <w:sz w:val="25"/>
        </w:rPr>
        <w:t xml:space="preserve">, </w:t>
      </w:r>
      <w:r w:rsidRPr="00BF59A6">
        <w:rPr>
          <w:rFonts w:ascii="inherit" w:eastAsia="Times New Roman" w:hAnsi="inherit" w:cs="Courier New"/>
          <w:color w:val="666666"/>
          <w:sz w:val="25"/>
        </w:rPr>
        <w:t>totalDigitsOfNumber</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n</w:t>
      </w:r>
      <w:r w:rsidRPr="00BF59A6">
        <w:rPr>
          <w:rFonts w:ascii="inherit" w:eastAsia="Times New Roman" w:hAnsi="inherit" w:cs="Courier New"/>
          <w:color w:val="909090"/>
          <w:sz w:val="25"/>
        </w:rPr>
        <w:t>))</w:t>
      </w:r>
      <w:r w:rsidRPr="00BF59A6">
        <w:rPr>
          <w:rFonts w:ascii="inherit" w:eastAsia="Times New Roman" w:hAnsi="inherit" w:cs="Courier New"/>
          <w:color w:val="313437"/>
          <w:sz w:val="25"/>
        </w:rPr>
        <w:t>;</w:t>
      </w:r>
    </w:p>
    <w:p w:rsidR="00214444" w:rsidRPr="00214444" w:rsidRDefault="00BF59A6" w:rsidP="00214444">
      <w:pPr>
        <w:pStyle w:val="NormalWeb"/>
        <w:shd w:val="clear" w:color="auto" w:fill="FFFFFF"/>
        <w:spacing w:before="0" w:beforeAutospacing="0" w:after="0" w:afterAutospacing="0"/>
        <w:rPr>
          <w:rFonts w:ascii="Arial" w:hAnsi="Arial" w:cs="Arial"/>
        </w:rPr>
      </w:pPr>
      <w:r w:rsidRPr="00BF59A6">
        <w:rPr>
          <w:rFonts w:ascii="inherit" w:hAnsi="inherit" w:cs="Arial"/>
          <w:b/>
          <w:bCs/>
          <w:color w:val="444444"/>
          <w:sz w:val="29"/>
        </w:rPr>
        <w:t>Bài 17. </w:t>
      </w:r>
      <w:r w:rsidR="00214444" w:rsidRPr="00214444">
        <w:rPr>
          <w:rFonts w:ascii="Arial" w:hAnsi="Arial" w:cs="Arial"/>
          <w:u w:val="single"/>
          <w:bdr w:val="none" w:sz="0" w:space="0" w:color="auto" w:frame="1"/>
        </w:rPr>
        <w:t>Câu hỏi:</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Viết một chương trình chấp nhận đầu vào là chuỗi các số nhị phân 4 chữ số, phân tách bởi dấu phẩy, kiểm tra xem chúng có chia hết cho 5 không. Sau đó in các số chia hết cho 5 thành dãy phân tách bởi dấu phẩy.</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Ví dụ đầu vào là: 0100,0011,1010,1001</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Đầu ra sẽ là: 1010</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Arial" w:eastAsia="Times New Roman" w:hAnsi="Arial" w:cs="Arial"/>
          <w:sz w:val="24"/>
          <w:szCs w:val="24"/>
          <w:u w:val="single"/>
          <w:bdr w:val="none" w:sz="0" w:space="0" w:color="auto" w:frame="1"/>
        </w:rPr>
        <w:t>Gợi ý:</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Arial" w:eastAsia="Times New Roman" w:hAnsi="Arial" w:cs="Arial"/>
          <w:sz w:val="24"/>
          <w:szCs w:val="24"/>
          <w:u w:val="single"/>
          <w:bdr w:val="none" w:sz="0" w:space="0" w:color="auto" w:frame="1"/>
        </w:rPr>
        <w:t>Code mẫu:</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value = []</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items=[x </w:t>
      </w:r>
      <w:r w:rsidRPr="00214444">
        <w:rPr>
          <w:rFonts w:ascii="Courier New" w:eastAsia="Times New Roman" w:hAnsi="Courier New" w:cs="Courier New"/>
          <w:color w:val="AD2BEE"/>
          <w:sz w:val="20"/>
          <w:szCs w:val="20"/>
        </w:rPr>
        <w:t>for</w:t>
      </w:r>
      <w:r w:rsidRPr="00214444">
        <w:rPr>
          <w:rFonts w:ascii="Courier New" w:eastAsia="Times New Roman" w:hAnsi="Courier New" w:cs="Courier New"/>
          <w:color w:val="131513"/>
          <w:sz w:val="20"/>
          <w:szCs w:val="20"/>
        </w:rPr>
        <w:t xml:space="preserve"> x </w:t>
      </w:r>
      <w:r w:rsidRPr="00214444">
        <w:rPr>
          <w:rFonts w:ascii="Courier New" w:eastAsia="Times New Roman" w:hAnsi="Courier New" w:cs="Courier New"/>
          <w:color w:val="AD2BEE"/>
          <w:sz w:val="20"/>
          <w:szCs w:val="20"/>
        </w:rPr>
        <w:t>in</w:t>
      </w:r>
      <w:r w:rsidRPr="00214444">
        <w:rPr>
          <w:rFonts w:ascii="Courier New" w:eastAsia="Times New Roman" w:hAnsi="Courier New" w:cs="Courier New"/>
          <w:color w:val="131513"/>
          <w:sz w:val="20"/>
          <w:szCs w:val="20"/>
        </w:rPr>
        <w:t xml:space="preserve"> input(</w:t>
      </w:r>
      <w:r w:rsidRPr="00214444">
        <w:rPr>
          <w:rFonts w:ascii="Courier New" w:eastAsia="Times New Roman" w:hAnsi="Courier New" w:cs="Courier New"/>
          <w:color w:val="29A329"/>
          <w:sz w:val="20"/>
          <w:szCs w:val="20"/>
        </w:rPr>
        <w:t>"Nhập các số nhị phân: "</w:t>
      </w:r>
      <w:r w:rsidRPr="00214444">
        <w:rPr>
          <w:rFonts w:ascii="Courier New" w:eastAsia="Times New Roman" w:hAnsi="Courier New" w:cs="Courier New"/>
          <w:color w:val="131513"/>
          <w:sz w:val="20"/>
          <w:szCs w:val="20"/>
        </w:rPr>
        <w:t>).split(</w:t>
      </w:r>
      <w:r w:rsidRPr="00214444">
        <w:rPr>
          <w:rFonts w:ascii="Courier New" w:eastAsia="Times New Roman" w:hAnsi="Courier New" w:cs="Courier New"/>
          <w:color w:val="29A329"/>
          <w:sz w:val="20"/>
          <w:szCs w:val="20"/>
        </w:rPr>
        <w:t>','</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AD2BEE"/>
          <w:sz w:val="20"/>
          <w:szCs w:val="20"/>
        </w:rPr>
        <w:t>for</w:t>
      </w:r>
      <w:r w:rsidRPr="00214444">
        <w:rPr>
          <w:rFonts w:ascii="Courier New" w:eastAsia="Times New Roman" w:hAnsi="Courier New" w:cs="Courier New"/>
          <w:color w:val="131513"/>
          <w:sz w:val="20"/>
          <w:szCs w:val="20"/>
        </w:rPr>
        <w:t xml:space="preserve"> p </w:t>
      </w:r>
      <w:r w:rsidRPr="00214444">
        <w:rPr>
          <w:rFonts w:ascii="Courier New" w:eastAsia="Times New Roman" w:hAnsi="Courier New" w:cs="Courier New"/>
          <w:color w:val="AD2BEE"/>
          <w:sz w:val="20"/>
          <w:szCs w:val="20"/>
        </w:rPr>
        <w:t>in</w:t>
      </w:r>
      <w:r w:rsidRPr="00214444">
        <w:rPr>
          <w:rFonts w:ascii="Courier New" w:eastAsia="Times New Roman" w:hAnsi="Courier New" w:cs="Courier New"/>
          <w:color w:val="131513"/>
          <w:sz w:val="20"/>
          <w:szCs w:val="20"/>
        </w:rPr>
        <w:t xml:space="preserve"> items:</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u w:val="single"/>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131513"/>
          <w:sz w:val="20"/>
          <w:szCs w:val="20"/>
          <w:u w:val="single"/>
        </w:rPr>
        <w:t xml:space="preserve">intp = int(p, </w:t>
      </w:r>
      <w:r w:rsidRPr="00214444">
        <w:rPr>
          <w:rFonts w:ascii="Courier New" w:eastAsia="Times New Roman" w:hAnsi="Courier New" w:cs="Courier New"/>
          <w:color w:val="87711D"/>
          <w:sz w:val="20"/>
          <w:szCs w:val="20"/>
          <w:u w:val="single"/>
        </w:rPr>
        <w:t>2</w:t>
      </w:r>
      <w:r w:rsidRPr="00214444">
        <w:rPr>
          <w:rFonts w:ascii="Courier New" w:eastAsia="Times New Roman" w:hAnsi="Courier New" w:cs="Courier New"/>
          <w:color w:val="131513"/>
          <w:sz w:val="20"/>
          <w:szCs w:val="20"/>
          <w:u w:val="single"/>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if</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not</w:t>
      </w:r>
      <w:r w:rsidRPr="00214444">
        <w:rPr>
          <w:rFonts w:ascii="Courier New" w:eastAsia="Times New Roman" w:hAnsi="Courier New" w:cs="Courier New"/>
          <w:color w:val="131513"/>
          <w:sz w:val="20"/>
          <w:szCs w:val="20"/>
        </w:rPr>
        <w:t xml:space="preserve"> intp%</w:t>
      </w:r>
      <w:r w:rsidRPr="00214444">
        <w:rPr>
          <w:rFonts w:ascii="Courier New" w:eastAsia="Times New Roman" w:hAnsi="Courier New" w:cs="Courier New"/>
          <w:color w:val="87711D"/>
          <w:sz w:val="20"/>
          <w:szCs w:val="20"/>
        </w:rPr>
        <w:t>5</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value.append(p)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809980"/>
          <w:sz w:val="20"/>
          <w:szCs w:val="20"/>
        </w:rPr>
        <w:t># Bài tập Python 14, viết bởi Quantrimang.com</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214444">
        <w:rPr>
          <w:rFonts w:ascii="Courier New" w:eastAsia="Times New Roman" w:hAnsi="Courier New" w:cs="Courier New"/>
          <w:color w:val="AD2BEE"/>
          <w:sz w:val="20"/>
          <w:szCs w:val="20"/>
        </w:rPr>
        <w:t>print</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29A329"/>
          <w:sz w:val="20"/>
          <w:szCs w:val="20"/>
        </w:rPr>
        <w:t>','</w:t>
      </w:r>
      <w:r w:rsidRPr="00214444">
        <w:rPr>
          <w:rFonts w:ascii="Courier New" w:eastAsia="Times New Roman" w:hAnsi="Courier New" w:cs="Courier New"/>
          <w:color w:val="131513"/>
          <w:sz w:val="20"/>
          <w:szCs w:val="20"/>
        </w:rPr>
        <w:t>.join(value))</w:t>
      </w:r>
    </w:p>
    <w:p w:rsidR="00BF59A6" w:rsidRPr="00BF59A6" w:rsidRDefault="00BF59A6" w:rsidP="00BF59A6">
      <w:pPr>
        <w:shd w:val="clear" w:color="auto" w:fill="FFFFFF"/>
        <w:spacing w:after="0" w:line="240" w:lineRule="auto"/>
        <w:textAlignment w:val="baseline"/>
        <w:rPr>
          <w:rFonts w:ascii="Arial" w:eastAsia="Times New Roman" w:hAnsi="Arial" w:cs="Arial"/>
          <w:color w:val="444444"/>
          <w:sz w:val="29"/>
          <w:szCs w:val="29"/>
        </w:rPr>
      </w:pPr>
    </w:p>
    <w:p w:rsidR="00214444" w:rsidRDefault="00214444" w:rsidP="00214444">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16:</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Viết một chương trình chấp nhận đầu vào là một câu, đếm số chữ cái và chữ số trong câu đó. Giả sử đầu vào sau được cấp cho chương trình: hello world! 123</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Thì đầu ra sẽ là:</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Số chữ cái là: 10</w:t>
      </w:r>
      <w:r>
        <w:rPr>
          <w:rFonts w:ascii="Arial" w:hAnsi="Arial" w:cs="Arial"/>
        </w:rPr>
        <w:br/>
        <w:t>Số chữ số là: 3</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 </w:t>
      </w:r>
      <w:r>
        <w:rPr>
          <w:rStyle w:val="pun"/>
          <w:color w:val="131513"/>
          <w:bdr w:val="none" w:sz="0" w:space="0" w:color="auto" w:frame="1"/>
        </w:rPr>
        <w:t>=</w:t>
      </w:r>
      <w:r>
        <w:rPr>
          <w:rStyle w:val="pln"/>
          <w:color w:val="131513"/>
          <w:bdr w:val="none" w:sz="0" w:space="0" w:color="auto" w:frame="1"/>
        </w:rPr>
        <w:t xml:space="preserve"> input</w:t>
      </w:r>
      <w:r>
        <w:rPr>
          <w:rStyle w:val="pun"/>
          <w:color w:val="131513"/>
          <w:bdr w:val="none" w:sz="0" w:space="0" w:color="auto" w:frame="1"/>
        </w:rPr>
        <w:t>(</w:t>
      </w:r>
      <w:r>
        <w:rPr>
          <w:rStyle w:val="str"/>
          <w:color w:val="29A329"/>
          <w:bdr w:val="none" w:sz="0" w:space="0" w:color="auto" w:frame="1"/>
        </w:rPr>
        <w:t>"Nhập câu của bạn: "</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com"/>
          <w:color w:val="809980"/>
          <w:bdr w:val="none" w:sz="0" w:space="0" w:color="auto" w:frame="1"/>
        </w:rPr>
        <w:t># Bài tập Python 16, Code by Quantrimang.com</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d</w:t>
      </w:r>
      <w:r>
        <w:rPr>
          <w:rStyle w:val="pun"/>
          <w:color w:val="131513"/>
          <w:bdr w:val="none" w:sz="0" w:space="0" w:color="auto" w:frame="1"/>
        </w:rPr>
        <w:t>={</w:t>
      </w:r>
      <w:r>
        <w:rPr>
          <w:rStyle w:val="str"/>
          <w:color w:val="29A329"/>
          <w:bdr w:val="none" w:sz="0" w:space="0" w:color="auto" w:frame="1"/>
        </w:rPr>
        <w:t>"DIGITS"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pln"/>
          <w:color w:val="131513"/>
          <w:bdr w:val="none" w:sz="0" w:space="0" w:color="auto" w:frame="1"/>
        </w:rPr>
        <w:t xml:space="preserve"> </w:t>
      </w:r>
      <w:r>
        <w:rPr>
          <w:rStyle w:val="str"/>
          <w:color w:val="29A329"/>
          <w:bdr w:val="none" w:sz="0" w:space="0" w:color="auto" w:frame="1"/>
        </w:rPr>
        <w:t>"LETTERS"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for</w:t>
      </w:r>
      <w:r>
        <w:rPr>
          <w:rStyle w:val="pln"/>
          <w:color w:val="131513"/>
          <w:bdr w:val="none" w:sz="0" w:space="0" w:color="auto" w:frame="1"/>
        </w:rPr>
        <w:t xml:space="preserve"> c </w:t>
      </w:r>
      <w:r>
        <w:rPr>
          <w:rStyle w:val="kwd"/>
          <w:color w:val="AD2BEE"/>
          <w:bdr w:val="none" w:sz="0" w:space="0" w:color="auto" w:frame="1"/>
        </w:rPr>
        <w:t>in</w:t>
      </w:r>
      <w:r>
        <w:rPr>
          <w:rStyle w:val="pln"/>
          <w:color w:val="131513"/>
          <w:bdr w:val="none" w:sz="0" w:space="0" w:color="auto" w:frame="1"/>
        </w:rPr>
        <w:t xml:space="preserve"> s</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c</w:t>
      </w:r>
      <w:r>
        <w:rPr>
          <w:rStyle w:val="pun"/>
          <w:color w:val="131513"/>
          <w:bdr w:val="none" w:sz="0" w:space="0" w:color="auto" w:frame="1"/>
        </w:rPr>
        <w:t>.</w:t>
      </w:r>
      <w:r>
        <w:rPr>
          <w:rStyle w:val="pln"/>
          <w:color w:val="131513"/>
          <w:bdr w:val="none" w:sz="0" w:space="0" w:color="auto" w:frame="1"/>
        </w:rPr>
        <w:t>isdigit</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"DIGITS"</w:t>
      </w:r>
      <w:r>
        <w:rPr>
          <w:rStyle w:val="pun"/>
          <w:color w:val="131513"/>
          <w:bdr w:val="none" w:sz="0" w:space="0" w:color="auto" w:frame="1"/>
        </w:rPr>
        <w:t>]+=</w:t>
      </w:r>
      <w:r>
        <w:rPr>
          <w:rStyle w:val="lit"/>
          <w:color w:val="87711D"/>
          <w:bdr w:val="none" w:sz="0" w:space="0" w:color="auto" w:frame="1"/>
        </w:rPr>
        <w:t>1</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c</w:t>
      </w:r>
      <w:r>
        <w:rPr>
          <w:rStyle w:val="pun"/>
          <w:color w:val="131513"/>
          <w:bdr w:val="none" w:sz="0" w:space="0" w:color="auto" w:frame="1"/>
        </w:rPr>
        <w:t>.</w:t>
      </w:r>
      <w:r>
        <w:rPr>
          <w:rStyle w:val="pln"/>
          <w:color w:val="131513"/>
          <w:bdr w:val="none" w:sz="0" w:space="0" w:color="auto" w:frame="1"/>
        </w:rPr>
        <w:t>isalpha</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"LETTERS"</w:t>
      </w:r>
      <w:r>
        <w:rPr>
          <w:rStyle w:val="pun"/>
          <w:color w:val="131513"/>
          <w:bdr w:val="none" w:sz="0" w:space="0" w:color="auto" w:frame="1"/>
        </w:rPr>
        <w:t>]+=</w:t>
      </w:r>
      <w:r>
        <w:rPr>
          <w:rStyle w:val="lit"/>
          <w:color w:val="87711D"/>
          <w:bdr w:val="none" w:sz="0" w:space="0" w:color="auto" w:frame="1"/>
        </w:rPr>
        <w:t>1</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else</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pass</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str"/>
          <w:color w:val="29A329"/>
          <w:bdr w:val="none" w:sz="0" w:space="0" w:color="auto" w:frame="1"/>
        </w:rPr>
        <w:t>"Số chữ cái là:"</w:t>
      </w:r>
      <w:r>
        <w:rPr>
          <w:rStyle w:val="pun"/>
          <w:color w:val="131513"/>
          <w:bdr w:val="none" w:sz="0" w:space="0" w:color="auto" w:frame="1"/>
        </w:rPr>
        <w:t>,</w:t>
      </w: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"LETTERS"</w:t>
      </w:r>
      <w:r>
        <w:rPr>
          <w:rStyle w:val="pun"/>
          <w:color w:val="131513"/>
          <w:bdr w:val="none" w:sz="0" w:space="0" w:color="auto" w:frame="1"/>
        </w:rPr>
        <w:t>])</w:t>
      </w:r>
    </w:p>
    <w:p w:rsidR="00214444" w:rsidRDefault="00214444" w:rsidP="00214444">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str"/>
          <w:color w:val="29A329"/>
          <w:bdr w:val="none" w:sz="0" w:space="0" w:color="auto" w:frame="1"/>
        </w:rPr>
        <w:t>"Số chữ số là:"</w:t>
      </w:r>
      <w:r>
        <w:rPr>
          <w:rStyle w:val="pun"/>
          <w:color w:val="131513"/>
          <w:bdr w:val="none" w:sz="0" w:space="0" w:color="auto" w:frame="1"/>
        </w:rPr>
        <w:t>,</w:t>
      </w: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"DIGITS"</w:t>
      </w:r>
      <w:r>
        <w:rPr>
          <w:rStyle w:val="pun"/>
          <w:color w:val="131513"/>
          <w:bdr w:val="none" w:sz="0" w:space="0" w:color="auto" w:frame="1"/>
        </w:rPr>
        <w:t>])</w:t>
      </w:r>
    </w:p>
    <w:p w:rsidR="00214444" w:rsidRDefault="00214444" w:rsidP="00214444">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17:</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Viết một chương trình chấp nhận đầu vào là một câu, đếm chữ hoa, chữ thường.</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lastRenderedPageBreak/>
        <w:t>Giả sử đầu vào là: Quản Trị Mạng</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Thì đầu ra là:</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Chữ hoa: 3</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Chữ thường: 8</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s </w:t>
      </w:r>
      <w:r>
        <w:rPr>
          <w:rStyle w:val="pun"/>
          <w:color w:val="131513"/>
          <w:bdr w:val="none" w:sz="0" w:space="0" w:color="auto" w:frame="1"/>
        </w:rPr>
        <w:t>=</w:t>
      </w:r>
      <w:r>
        <w:rPr>
          <w:rStyle w:val="pln"/>
          <w:color w:val="131513"/>
          <w:bdr w:val="none" w:sz="0" w:space="0" w:color="auto" w:frame="1"/>
        </w:rPr>
        <w:t xml:space="preserve"> input</w:t>
      </w:r>
      <w:r>
        <w:rPr>
          <w:rStyle w:val="pun"/>
          <w:color w:val="131513"/>
          <w:bdr w:val="none" w:sz="0" w:space="0" w:color="auto" w:frame="1"/>
        </w:rPr>
        <w:t>(</w:t>
      </w:r>
      <w:r>
        <w:rPr>
          <w:rStyle w:val="str"/>
          <w:color w:val="29A329"/>
          <w:bdr w:val="none" w:sz="0" w:space="0" w:color="auto" w:frame="1"/>
        </w:rPr>
        <w:t>"Nhập câu của bạn: "</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d</w:t>
      </w:r>
      <w:r>
        <w:rPr>
          <w:rStyle w:val="pun"/>
          <w:color w:val="131513"/>
          <w:bdr w:val="none" w:sz="0" w:space="0" w:color="auto" w:frame="1"/>
        </w:rPr>
        <w:t>={</w:t>
      </w:r>
      <w:r>
        <w:rPr>
          <w:rStyle w:val="str"/>
          <w:color w:val="29A329"/>
          <w:bdr w:val="none" w:sz="0" w:space="0" w:color="auto" w:frame="1"/>
        </w:rPr>
        <w:t>"UPPER CASE"</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pln"/>
          <w:color w:val="131513"/>
          <w:bdr w:val="none" w:sz="0" w:space="0" w:color="auto" w:frame="1"/>
        </w:rPr>
        <w:t xml:space="preserve"> </w:t>
      </w:r>
      <w:r>
        <w:rPr>
          <w:rStyle w:val="str"/>
          <w:color w:val="29A329"/>
          <w:bdr w:val="none" w:sz="0" w:space="0" w:color="auto" w:frame="1"/>
        </w:rPr>
        <w:t>"LOWER CASE"</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com"/>
          <w:color w:val="809980"/>
          <w:bdr w:val="none" w:sz="0" w:space="0" w:color="auto" w:frame="1"/>
        </w:rPr>
        <w:t># Code by Quantrimang.com</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for</w:t>
      </w:r>
      <w:r>
        <w:rPr>
          <w:rStyle w:val="pln"/>
          <w:color w:val="131513"/>
          <w:bdr w:val="none" w:sz="0" w:space="0" w:color="auto" w:frame="1"/>
        </w:rPr>
        <w:t xml:space="preserve"> c </w:t>
      </w:r>
      <w:r>
        <w:rPr>
          <w:rStyle w:val="kwd"/>
          <w:color w:val="AD2BEE"/>
          <w:bdr w:val="none" w:sz="0" w:space="0" w:color="auto" w:frame="1"/>
        </w:rPr>
        <w:t>in</w:t>
      </w:r>
      <w:r>
        <w:rPr>
          <w:rStyle w:val="pln"/>
          <w:color w:val="131513"/>
          <w:bdr w:val="none" w:sz="0" w:space="0" w:color="auto" w:frame="1"/>
        </w:rPr>
        <w:t xml:space="preserve"> s</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c</w:t>
      </w:r>
      <w:r>
        <w:rPr>
          <w:rStyle w:val="pun"/>
          <w:color w:val="131513"/>
          <w:bdr w:val="none" w:sz="0" w:space="0" w:color="auto" w:frame="1"/>
        </w:rPr>
        <w:t>.</w:t>
      </w:r>
      <w:r>
        <w:rPr>
          <w:rStyle w:val="pln"/>
          <w:color w:val="131513"/>
          <w:bdr w:val="none" w:sz="0" w:space="0" w:color="auto" w:frame="1"/>
        </w:rPr>
        <w:t>isupper</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"UPPER CASE"</w:t>
      </w:r>
      <w:r>
        <w:rPr>
          <w:rStyle w:val="pun"/>
          <w:color w:val="131513"/>
          <w:bdr w:val="none" w:sz="0" w:space="0" w:color="auto" w:frame="1"/>
        </w:rPr>
        <w:t>]+=</w:t>
      </w:r>
      <w:r>
        <w:rPr>
          <w:rStyle w:val="lit"/>
          <w:color w:val="87711D"/>
          <w:bdr w:val="none" w:sz="0" w:space="0" w:color="auto" w:frame="1"/>
        </w:rPr>
        <w:t>1</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c</w:t>
      </w:r>
      <w:r>
        <w:rPr>
          <w:rStyle w:val="pun"/>
          <w:color w:val="131513"/>
          <w:bdr w:val="none" w:sz="0" w:space="0" w:color="auto" w:frame="1"/>
        </w:rPr>
        <w:t>.</w:t>
      </w:r>
      <w:r>
        <w:rPr>
          <w:rStyle w:val="pln"/>
          <w:color w:val="131513"/>
          <w:bdr w:val="none" w:sz="0" w:space="0" w:color="auto" w:frame="1"/>
        </w:rPr>
        <w:t>islower</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"LOWER CASE"</w:t>
      </w:r>
      <w:r>
        <w:rPr>
          <w:rStyle w:val="pun"/>
          <w:color w:val="131513"/>
          <w:bdr w:val="none" w:sz="0" w:space="0" w:color="auto" w:frame="1"/>
        </w:rPr>
        <w:t>]+=</w:t>
      </w:r>
      <w:r>
        <w:rPr>
          <w:rStyle w:val="lit"/>
          <w:color w:val="87711D"/>
          <w:bdr w:val="none" w:sz="0" w:space="0" w:color="auto" w:frame="1"/>
        </w:rPr>
        <w:t>1</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else</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pass</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str"/>
          <w:color w:val="29A329"/>
          <w:bdr w:val="none" w:sz="0" w:space="0" w:color="auto" w:frame="1"/>
        </w:rPr>
        <w:t>"Chữ hoa:"</w:t>
      </w:r>
      <w:r>
        <w:rPr>
          <w:rStyle w:val="pun"/>
          <w:color w:val="131513"/>
          <w:bdr w:val="none" w:sz="0" w:space="0" w:color="auto" w:frame="1"/>
        </w:rPr>
        <w:t>,</w:t>
      </w: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"UPPER CASE"</w:t>
      </w:r>
      <w:r>
        <w:rPr>
          <w:rStyle w:val="pun"/>
          <w:color w:val="131513"/>
          <w:bdr w:val="none" w:sz="0" w:space="0" w:color="auto" w:frame="1"/>
        </w:rPr>
        <w:t>])</w:t>
      </w:r>
    </w:p>
    <w:p w:rsidR="00214444" w:rsidRDefault="00214444" w:rsidP="00214444">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str"/>
          <w:color w:val="29A329"/>
          <w:bdr w:val="none" w:sz="0" w:space="0" w:color="auto" w:frame="1"/>
        </w:rPr>
        <w:t>"Chữ thường:"</w:t>
      </w:r>
      <w:r>
        <w:rPr>
          <w:rStyle w:val="pun"/>
          <w:color w:val="131513"/>
          <w:bdr w:val="none" w:sz="0" w:space="0" w:color="auto" w:frame="1"/>
        </w:rPr>
        <w:t>,</w:t>
      </w:r>
      <w:r>
        <w:rPr>
          <w:rStyle w:val="pln"/>
          <w:color w:val="131513"/>
          <w:bdr w:val="none" w:sz="0" w:space="0" w:color="auto" w:frame="1"/>
        </w:rPr>
        <w:t xml:space="preserve"> d</w:t>
      </w:r>
      <w:r>
        <w:rPr>
          <w:rStyle w:val="pun"/>
          <w:color w:val="131513"/>
          <w:bdr w:val="none" w:sz="0" w:space="0" w:color="auto" w:frame="1"/>
        </w:rPr>
        <w:t>[</w:t>
      </w:r>
      <w:r>
        <w:rPr>
          <w:rStyle w:val="str"/>
          <w:color w:val="29A329"/>
          <w:bdr w:val="none" w:sz="0" w:space="0" w:color="auto" w:frame="1"/>
        </w:rPr>
        <w:t>"LOWER CASE"</w:t>
      </w:r>
      <w:r>
        <w:rPr>
          <w:rStyle w:val="pun"/>
          <w:color w:val="131513"/>
          <w:bdr w:val="none" w:sz="0" w:space="0" w:color="auto" w:frame="1"/>
        </w:rPr>
        <w:t>])</w:t>
      </w:r>
    </w:p>
    <w:p w:rsidR="00214444" w:rsidRDefault="00214444" w:rsidP="00214444">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20:</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Viết chương trình tính số tiền thực của một tài khoản ngân hàng dựa trên nhật ký giao dịch được nhập vào từ giao diện điều khiển.</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Định dạng nhật ký được hiển thị như sau:</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D 100</w:t>
      </w:r>
      <w:r>
        <w:rPr>
          <w:rFonts w:ascii="Arial" w:hAnsi="Arial" w:cs="Arial"/>
        </w:rPr>
        <w:br/>
        <w:t>W 200</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(D là tiền gửi, W là tiền rút ra).</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Giả sử đầu vào được cung cấp là:</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D 300</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D 300</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W 200</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D 100</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Thì đầu ra sẽ là:</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500</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214444" w:rsidRDefault="00214444" w:rsidP="00214444">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rsidR="00214444" w:rsidRDefault="00214444" w:rsidP="00214444">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import</w:t>
      </w:r>
      <w:r>
        <w:rPr>
          <w:rStyle w:val="pln"/>
          <w:color w:val="131513"/>
          <w:bdr w:val="none" w:sz="0" w:space="0" w:color="auto" w:frame="1"/>
        </w:rPr>
        <w:t xml:space="preserve"> sys</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netAmount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0</w:t>
      </w:r>
    </w:p>
    <w:p w:rsidR="00214444" w:rsidRDefault="00214444" w:rsidP="00214444">
      <w:pPr>
        <w:pStyle w:val="HTMLPreformatted"/>
        <w:shd w:val="clear" w:color="auto" w:fill="F4FBF4"/>
        <w:rPr>
          <w:rStyle w:val="pln"/>
          <w:color w:val="131513"/>
          <w:bdr w:val="none" w:sz="0" w:space="0" w:color="auto" w:frame="1"/>
        </w:rPr>
      </w:pPr>
      <w:r>
        <w:rPr>
          <w:rStyle w:val="com"/>
          <w:color w:val="809980"/>
          <w:bdr w:val="none" w:sz="0" w:space="0" w:color="auto" w:frame="1"/>
        </w:rPr>
        <w:t># Bài tập Python 20, Code by Quantrimang.com</w:t>
      </w:r>
    </w:p>
    <w:p w:rsidR="00214444" w:rsidRDefault="00214444" w:rsidP="00214444">
      <w:pPr>
        <w:pStyle w:val="HTMLPreformatted"/>
        <w:shd w:val="clear" w:color="auto" w:fill="F4FBF4"/>
        <w:rPr>
          <w:rStyle w:val="pln"/>
          <w:color w:val="131513"/>
          <w:bdr w:val="none" w:sz="0" w:space="0" w:color="auto" w:frame="1"/>
        </w:rPr>
      </w:pPr>
      <w:r>
        <w:rPr>
          <w:rStyle w:val="kwd"/>
          <w:color w:val="AD2BEE"/>
          <w:bdr w:val="none" w:sz="0" w:space="0" w:color="auto" w:frame="1"/>
        </w:rPr>
        <w:t>while</w:t>
      </w:r>
      <w:r>
        <w:rPr>
          <w:rStyle w:val="pln"/>
          <w:color w:val="131513"/>
          <w:bdr w:val="none" w:sz="0" w:space="0" w:color="auto" w:frame="1"/>
        </w:rPr>
        <w:t xml:space="preserve"> </w:t>
      </w:r>
      <w:r>
        <w:rPr>
          <w:rStyle w:val="kwd"/>
          <w:color w:val="AD2BEE"/>
          <w:bdr w:val="none" w:sz="0" w:space="0" w:color="auto" w:frame="1"/>
        </w:rPr>
        <w:t>True</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s </w:t>
      </w:r>
      <w:r>
        <w:rPr>
          <w:rStyle w:val="pun"/>
          <w:color w:val="131513"/>
          <w:bdr w:val="none" w:sz="0" w:space="0" w:color="auto" w:frame="1"/>
        </w:rPr>
        <w:t>=</w:t>
      </w:r>
      <w:r>
        <w:rPr>
          <w:rStyle w:val="pln"/>
          <w:color w:val="131513"/>
          <w:bdr w:val="none" w:sz="0" w:space="0" w:color="auto" w:frame="1"/>
        </w:rPr>
        <w:t xml:space="preserve"> input</w:t>
      </w:r>
      <w:r>
        <w:rPr>
          <w:rStyle w:val="pun"/>
          <w:color w:val="131513"/>
          <w:bdr w:val="none" w:sz="0" w:space="0" w:color="auto" w:frame="1"/>
        </w:rPr>
        <w:t>(</w:t>
      </w:r>
      <w:r>
        <w:rPr>
          <w:rStyle w:val="str"/>
          <w:color w:val="29A329"/>
          <w:bdr w:val="none" w:sz="0" w:space="0" w:color="auto" w:frame="1"/>
        </w:rPr>
        <w:t>"Nhập nhật ký giao dịch: "</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w:t>
      </w:r>
      <w:r>
        <w:rPr>
          <w:rStyle w:val="kwd"/>
          <w:color w:val="AD2BEE"/>
          <w:bdr w:val="none" w:sz="0" w:space="0" w:color="auto" w:frame="1"/>
        </w:rPr>
        <w:t>not</w:t>
      </w:r>
      <w:r>
        <w:rPr>
          <w:rStyle w:val="pln"/>
          <w:color w:val="131513"/>
          <w:bdr w:val="none" w:sz="0" w:space="0" w:color="auto" w:frame="1"/>
        </w:rPr>
        <w:t xml:space="preserve"> s</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lastRenderedPageBreak/>
        <w:t xml:space="preserve">        </w:t>
      </w:r>
      <w:r>
        <w:rPr>
          <w:rStyle w:val="kwd"/>
          <w:color w:val="AD2BEE"/>
          <w:bdr w:val="none" w:sz="0" w:space="0" w:color="auto" w:frame="1"/>
        </w:rPr>
        <w:t>break</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values </w:t>
      </w:r>
      <w:r>
        <w:rPr>
          <w:rStyle w:val="pun"/>
          <w:color w:val="131513"/>
          <w:bdr w:val="none" w:sz="0" w:space="0" w:color="auto" w:frame="1"/>
        </w:rPr>
        <w:t>=</w:t>
      </w:r>
      <w:r>
        <w:rPr>
          <w:rStyle w:val="pln"/>
          <w:color w:val="131513"/>
          <w:bdr w:val="none" w:sz="0" w:space="0" w:color="auto" w:frame="1"/>
        </w:rPr>
        <w:t xml:space="preserve"> s</w:t>
      </w:r>
      <w:r>
        <w:rPr>
          <w:rStyle w:val="pun"/>
          <w:color w:val="131513"/>
          <w:bdr w:val="none" w:sz="0" w:space="0" w:color="auto" w:frame="1"/>
        </w:rPr>
        <w:t>.</w:t>
      </w:r>
      <w:r>
        <w:rPr>
          <w:rStyle w:val="pln"/>
          <w:color w:val="131513"/>
          <w:bdr w:val="none" w:sz="0" w:space="0" w:color="auto" w:frame="1"/>
        </w:rPr>
        <w:t>split</w:t>
      </w:r>
      <w:r>
        <w:rPr>
          <w:rStyle w:val="pun"/>
          <w:color w:val="131513"/>
          <w:bdr w:val="none" w:sz="0" w:space="0" w:color="auto" w:frame="1"/>
        </w:rPr>
        <w:t>(</w:t>
      </w:r>
      <w:r>
        <w:rPr>
          <w:rStyle w:val="str"/>
          <w:color w:val="29A329"/>
          <w:bdr w:val="none" w:sz="0" w:space="0" w:color="auto" w:frame="1"/>
        </w:rPr>
        <w:t>" "</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operation </w:t>
      </w:r>
      <w:r>
        <w:rPr>
          <w:rStyle w:val="pun"/>
          <w:color w:val="131513"/>
          <w:bdr w:val="none" w:sz="0" w:space="0" w:color="auto" w:frame="1"/>
        </w:rPr>
        <w:t>=</w:t>
      </w:r>
      <w:r>
        <w:rPr>
          <w:rStyle w:val="pln"/>
          <w:color w:val="131513"/>
          <w:bdr w:val="none" w:sz="0" w:space="0" w:color="auto" w:frame="1"/>
        </w:rPr>
        <w:t xml:space="preserve"> values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amount </w:t>
      </w:r>
      <w:r>
        <w:rPr>
          <w:rStyle w:val="pun"/>
          <w:color w:val="131513"/>
          <w:bdr w:val="none" w:sz="0" w:space="0" w:color="auto" w:frame="1"/>
        </w:rPr>
        <w:t>=</w:t>
      </w:r>
      <w:r>
        <w:rPr>
          <w:rStyle w:val="pln"/>
          <w:color w:val="131513"/>
          <w:bdr w:val="none" w:sz="0" w:space="0" w:color="auto" w:frame="1"/>
        </w:rPr>
        <w:t xml:space="preserve"> int</w:t>
      </w:r>
      <w:r>
        <w:rPr>
          <w:rStyle w:val="pun"/>
          <w:color w:val="131513"/>
          <w:bdr w:val="none" w:sz="0" w:space="0" w:color="auto" w:frame="1"/>
        </w:rPr>
        <w:t>(</w:t>
      </w:r>
      <w:r>
        <w:rPr>
          <w:rStyle w:val="pln"/>
          <w:color w:val="131513"/>
          <w:bdr w:val="none" w:sz="0" w:space="0" w:color="auto" w:frame="1"/>
        </w:rPr>
        <w:t>values</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operation</w:t>
      </w:r>
      <w:r>
        <w:rPr>
          <w:rStyle w:val="pun"/>
          <w:color w:val="131513"/>
          <w:bdr w:val="none" w:sz="0" w:space="0" w:color="auto" w:frame="1"/>
        </w:rPr>
        <w:t>==</w:t>
      </w:r>
      <w:r>
        <w:rPr>
          <w:rStyle w:val="str"/>
          <w:color w:val="29A329"/>
          <w:bdr w:val="none" w:sz="0" w:space="0" w:color="auto" w:frame="1"/>
        </w:rPr>
        <w:t>"D"</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netAmount</w:t>
      </w:r>
      <w:r>
        <w:rPr>
          <w:rStyle w:val="pun"/>
          <w:color w:val="131513"/>
          <w:bdr w:val="none" w:sz="0" w:space="0" w:color="auto" w:frame="1"/>
        </w:rPr>
        <w:t>+=</w:t>
      </w:r>
      <w:r>
        <w:rPr>
          <w:rStyle w:val="pln"/>
          <w:color w:val="131513"/>
          <w:bdr w:val="none" w:sz="0" w:space="0" w:color="auto" w:frame="1"/>
        </w:rPr>
        <w:t>amount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operation</w:t>
      </w:r>
      <w:r>
        <w:rPr>
          <w:rStyle w:val="pun"/>
          <w:color w:val="131513"/>
          <w:bdr w:val="none" w:sz="0" w:space="0" w:color="auto" w:frame="1"/>
        </w:rPr>
        <w:t>==</w:t>
      </w:r>
      <w:r>
        <w:rPr>
          <w:rStyle w:val="str"/>
          <w:color w:val="29A329"/>
          <w:bdr w:val="none" w:sz="0" w:space="0" w:color="auto" w:frame="1"/>
        </w:rPr>
        <w:t>"W"</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netAmount</w:t>
      </w:r>
      <w:r>
        <w:rPr>
          <w:rStyle w:val="pun"/>
          <w:color w:val="131513"/>
          <w:bdr w:val="none" w:sz="0" w:space="0" w:color="auto" w:frame="1"/>
        </w:rPr>
        <w:t>-=</w:t>
      </w:r>
      <w:r>
        <w:rPr>
          <w:rStyle w:val="pln"/>
          <w:color w:val="131513"/>
          <w:bdr w:val="none" w:sz="0" w:space="0" w:color="auto" w:frame="1"/>
        </w:rPr>
        <w:t>amount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else</w:t>
      </w:r>
      <w:r>
        <w:rPr>
          <w:rStyle w:val="pun"/>
          <w:color w:val="131513"/>
          <w:bdr w:val="none" w:sz="0" w:space="0" w:color="auto" w:frame="1"/>
        </w:rPr>
        <w:t>:</w:t>
      </w:r>
    </w:p>
    <w:p w:rsidR="00214444" w:rsidRDefault="00214444" w:rsidP="00214444">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pass</w:t>
      </w:r>
    </w:p>
    <w:p w:rsidR="00214444" w:rsidRDefault="00214444" w:rsidP="00214444">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netAmount</w:t>
      </w:r>
      <w:r>
        <w:rPr>
          <w:rStyle w:val="pun"/>
          <w:color w:val="131513"/>
          <w:bdr w:val="none" w:sz="0" w:space="0" w:color="auto" w:frame="1"/>
        </w:rPr>
        <w:t>)</w:t>
      </w:r>
    </w:p>
    <w:p w:rsidR="00214444" w:rsidRPr="00214444" w:rsidRDefault="00214444" w:rsidP="00214444">
      <w:pPr>
        <w:shd w:val="clear" w:color="auto" w:fill="FFFFFF"/>
        <w:spacing w:before="150" w:after="150" w:line="510" w:lineRule="atLeast"/>
        <w:outlineLvl w:val="1"/>
        <w:rPr>
          <w:rFonts w:ascii="Arial" w:eastAsia="Times New Roman" w:hAnsi="Arial" w:cs="Arial"/>
          <w:b/>
          <w:bCs/>
          <w:sz w:val="36"/>
          <w:szCs w:val="36"/>
        </w:rPr>
      </w:pPr>
      <w:r w:rsidRPr="00214444">
        <w:rPr>
          <w:rFonts w:ascii="Arial" w:eastAsia="Times New Roman" w:hAnsi="Arial" w:cs="Arial"/>
          <w:b/>
          <w:bCs/>
          <w:sz w:val="36"/>
          <w:szCs w:val="36"/>
        </w:rPr>
        <w:t>5. Bài tập Python level 3</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inherit" w:eastAsia="Times New Roman" w:hAnsi="inherit" w:cs="Arial"/>
          <w:b/>
          <w:bCs/>
          <w:sz w:val="24"/>
          <w:szCs w:val="24"/>
        </w:rPr>
        <w:t>Bài 21:</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Arial" w:eastAsia="Times New Roman" w:hAnsi="Arial" w:cs="Arial"/>
          <w:sz w:val="24"/>
          <w:szCs w:val="24"/>
          <w:u w:val="single"/>
          <w:bdr w:val="none" w:sz="0" w:space="0" w:color="auto" w:frame="1"/>
        </w:rPr>
        <w:t>Câu hỏi:</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Một website yêu cầu người dùng nhập tên người dùng và mật khẩu để đăng ký. Viết chương trình để kiểm tra tính hợp lệ của mật khẩu mà người dùng nhập vào.</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Các tiêu chí kiểm tra mật khẩu bao gồm:</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1. Ít nhất 1 chữ cái nằm trong [a-z]</w:t>
      </w:r>
      <w:r w:rsidRPr="00214444">
        <w:rPr>
          <w:rFonts w:ascii="Arial" w:eastAsia="Times New Roman" w:hAnsi="Arial" w:cs="Arial"/>
          <w:sz w:val="24"/>
          <w:szCs w:val="24"/>
        </w:rPr>
        <w:br/>
        <w:t>2. Ít nhất 1 số nằm trong [0-9]</w:t>
      </w:r>
      <w:r w:rsidRPr="00214444">
        <w:rPr>
          <w:rFonts w:ascii="Arial" w:eastAsia="Times New Roman" w:hAnsi="Arial" w:cs="Arial"/>
          <w:sz w:val="24"/>
          <w:szCs w:val="24"/>
        </w:rPr>
        <w:br/>
        <w:t>3. Ít nhất 1 kí tự nằm trong [A-Z]</w:t>
      </w:r>
      <w:r w:rsidRPr="00214444">
        <w:rPr>
          <w:rFonts w:ascii="Arial" w:eastAsia="Times New Roman" w:hAnsi="Arial" w:cs="Arial"/>
          <w:sz w:val="24"/>
          <w:szCs w:val="24"/>
        </w:rPr>
        <w:br/>
        <w:t>4. Ít nhất 1 ký tự nằm trong [$ # @]</w:t>
      </w:r>
      <w:r w:rsidRPr="00214444">
        <w:rPr>
          <w:rFonts w:ascii="Arial" w:eastAsia="Times New Roman" w:hAnsi="Arial" w:cs="Arial"/>
          <w:sz w:val="24"/>
          <w:szCs w:val="24"/>
        </w:rPr>
        <w:br/>
        <w:t>5. Độ dài mật khẩu tối thiểu: 6</w:t>
      </w:r>
      <w:r w:rsidRPr="00214444">
        <w:rPr>
          <w:rFonts w:ascii="Arial" w:eastAsia="Times New Roman" w:hAnsi="Arial" w:cs="Arial"/>
          <w:sz w:val="24"/>
          <w:szCs w:val="24"/>
        </w:rPr>
        <w:br/>
        <w:t>6. Độ dài mật khẩu tối đa: 12</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Chương trình phải chấp nhận một chuỗi mật khẩu phân tách nhau bởi dấu phẩy và kiểm tra xem chúng có đáp ứng những tiêu chí trên hay không. Mật khẩu hợp lệ sẽ được in, mỗi mật khẩu cách nhau bởi dấu phẩy.</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Ví dụ mật khẩu nhập vào chương trình là: ABd1234@1,a F1#,2w3E*,2We3345</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Thì đầu ra sẽ là: ABd1234@1</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Arial" w:eastAsia="Times New Roman" w:hAnsi="Arial" w:cs="Arial"/>
          <w:sz w:val="24"/>
          <w:szCs w:val="24"/>
          <w:u w:val="single"/>
          <w:bdr w:val="none" w:sz="0" w:space="0" w:color="auto" w:frame="1"/>
        </w:rPr>
        <w:t>Gợi ý:</w:t>
      </w:r>
    </w:p>
    <w:p w:rsidR="00214444" w:rsidRPr="00214444" w:rsidRDefault="00214444" w:rsidP="00214444">
      <w:pPr>
        <w:shd w:val="clear" w:color="auto" w:fill="FFFFFF"/>
        <w:spacing w:before="150" w:after="150" w:line="240" w:lineRule="auto"/>
        <w:rPr>
          <w:rFonts w:ascii="Arial" w:eastAsia="Times New Roman" w:hAnsi="Arial" w:cs="Arial"/>
          <w:sz w:val="24"/>
          <w:szCs w:val="24"/>
        </w:rPr>
      </w:pPr>
      <w:r w:rsidRPr="00214444">
        <w:rPr>
          <w:rFonts w:ascii="Arial" w:eastAsia="Times New Roman" w:hAnsi="Arial" w:cs="Arial"/>
          <w:sz w:val="24"/>
          <w:szCs w:val="24"/>
        </w:rPr>
        <w:t>Trong trường hợp dữ liệu đầu vào được nhập vào chương trình nó nên được giả định là dữ liệu được người dùng nhập vào từ giao diện điều khiển.</w:t>
      </w:r>
    </w:p>
    <w:p w:rsidR="00214444" w:rsidRPr="00214444" w:rsidRDefault="00214444" w:rsidP="00214444">
      <w:pPr>
        <w:shd w:val="clear" w:color="auto" w:fill="FFFFFF"/>
        <w:spacing w:after="0" w:line="240" w:lineRule="auto"/>
        <w:rPr>
          <w:rFonts w:ascii="Arial" w:eastAsia="Times New Roman" w:hAnsi="Arial" w:cs="Arial"/>
          <w:sz w:val="24"/>
          <w:szCs w:val="24"/>
        </w:rPr>
      </w:pPr>
      <w:r w:rsidRPr="00214444">
        <w:rPr>
          <w:rFonts w:ascii="Arial" w:eastAsia="Times New Roman" w:hAnsi="Arial" w:cs="Arial"/>
          <w:sz w:val="24"/>
          <w:szCs w:val="24"/>
          <w:u w:val="single"/>
          <w:bdr w:val="none" w:sz="0" w:space="0" w:color="auto" w:frame="1"/>
        </w:rPr>
        <w:t>Code mẫu:</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AD2BEE"/>
          <w:sz w:val="20"/>
          <w:szCs w:val="20"/>
        </w:rPr>
        <w:t>import</w:t>
      </w:r>
      <w:r w:rsidRPr="00214444">
        <w:rPr>
          <w:rFonts w:ascii="Courier New" w:eastAsia="Times New Roman" w:hAnsi="Courier New" w:cs="Courier New"/>
          <w:color w:val="131513"/>
          <w:sz w:val="20"/>
          <w:szCs w:val="20"/>
        </w:rPr>
        <w:t xml:space="preserve"> re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value = []</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items=[x </w:t>
      </w:r>
      <w:r w:rsidRPr="00214444">
        <w:rPr>
          <w:rFonts w:ascii="Courier New" w:eastAsia="Times New Roman" w:hAnsi="Courier New" w:cs="Courier New"/>
          <w:color w:val="AD2BEE"/>
          <w:sz w:val="20"/>
          <w:szCs w:val="20"/>
        </w:rPr>
        <w:t>for</w:t>
      </w:r>
      <w:r w:rsidRPr="00214444">
        <w:rPr>
          <w:rFonts w:ascii="Courier New" w:eastAsia="Times New Roman" w:hAnsi="Courier New" w:cs="Courier New"/>
          <w:color w:val="131513"/>
          <w:sz w:val="20"/>
          <w:szCs w:val="20"/>
        </w:rPr>
        <w:t xml:space="preserve"> x </w:t>
      </w:r>
      <w:r w:rsidRPr="00214444">
        <w:rPr>
          <w:rFonts w:ascii="Courier New" w:eastAsia="Times New Roman" w:hAnsi="Courier New" w:cs="Courier New"/>
          <w:color w:val="AD2BEE"/>
          <w:sz w:val="20"/>
          <w:szCs w:val="20"/>
        </w:rPr>
        <w:t>in</w:t>
      </w:r>
      <w:r w:rsidRPr="00214444">
        <w:rPr>
          <w:rFonts w:ascii="Courier New" w:eastAsia="Times New Roman" w:hAnsi="Courier New" w:cs="Courier New"/>
          <w:color w:val="131513"/>
          <w:sz w:val="20"/>
          <w:szCs w:val="20"/>
        </w:rPr>
        <w:t xml:space="preserve"> input(</w:t>
      </w:r>
      <w:r w:rsidRPr="00214444">
        <w:rPr>
          <w:rFonts w:ascii="Courier New" w:eastAsia="Times New Roman" w:hAnsi="Courier New" w:cs="Courier New"/>
          <w:color w:val="29A329"/>
          <w:sz w:val="20"/>
          <w:szCs w:val="20"/>
        </w:rPr>
        <w:t>"Nhập mật khẩu: "</w:t>
      </w:r>
      <w:r w:rsidRPr="00214444">
        <w:rPr>
          <w:rFonts w:ascii="Courier New" w:eastAsia="Times New Roman" w:hAnsi="Courier New" w:cs="Courier New"/>
          <w:color w:val="131513"/>
          <w:sz w:val="20"/>
          <w:szCs w:val="20"/>
        </w:rPr>
        <w:t>).split(</w:t>
      </w:r>
      <w:r w:rsidRPr="00214444">
        <w:rPr>
          <w:rFonts w:ascii="Courier New" w:eastAsia="Times New Roman" w:hAnsi="Courier New" w:cs="Courier New"/>
          <w:color w:val="29A329"/>
          <w:sz w:val="20"/>
          <w:szCs w:val="20"/>
        </w:rPr>
        <w:t>','</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809980"/>
          <w:sz w:val="20"/>
          <w:szCs w:val="20"/>
        </w:rPr>
        <w:t># Bài tập Python 21, Code by Quantrimang.com</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AD2BEE"/>
          <w:sz w:val="20"/>
          <w:szCs w:val="20"/>
        </w:rPr>
        <w:t>for</w:t>
      </w:r>
      <w:r w:rsidRPr="00214444">
        <w:rPr>
          <w:rFonts w:ascii="Courier New" w:eastAsia="Times New Roman" w:hAnsi="Courier New" w:cs="Courier New"/>
          <w:color w:val="131513"/>
          <w:sz w:val="20"/>
          <w:szCs w:val="20"/>
        </w:rPr>
        <w:t xml:space="preserve"> p </w:t>
      </w:r>
      <w:r w:rsidRPr="00214444">
        <w:rPr>
          <w:rFonts w:ascii="Courier New" w:eastAsia="Times New Roman" w:hAnsi="Courier New" w:cs="Courier New"/>
          <w:color w:val="AD2BEE"/>
          <w:sz w:val="20"/>
          <w:szCs w:val="20"/>
        </w:rPr>
        <w:t>in</w:t>
      </w:r>
      <w:r w:rsidRPr="00214444">
        <w:rPr>
          <w:rFonts w:ascii="Courier New" w:eastAsia="Times New Roman" w:hAnsi="Courier New" w:cs="Courier New"/>
          <w:color w:val="131513"/>
          <w:sz w:val="20"/>
          <w:szCs w:val="20"/>
        </w:rPr>
        <w:t xml:space="preserve"> items:</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if</w:t>
      </w:r>
      <w:r w:rsidRPr="00214444">
        <w:rPr>
          <w:rFonts w:ascii="Courier New" w:eastAsia="Times New Roman" w:hAnsi="Courier New" w:cs="Courier New"/>
          <w:color w:val="131513"/>
          <w:sz w:val="20"/>
          <w:szCs w:val="20"/>
        </w:rPr>
        <w:t xml:space="preserve"> len(p)&lt;</w:t>
      </w:r>
      <w:r w:rsidRPr="00214444">
        <w:rPr>
          <w:rFonts w:ascii="Courier New" w:eastAsia="Times New Roman" w:hAnsi="Courier New" w:cs="Courier New"/>
          <w:color w:val="87711D"/>
          <w:sz w:val="20"/>
          <w:szCs w:val="20"/>
        </w:rPr>
        <w:t>6</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or</w:t>
      </w:r>
      <w:r w:rsidRPr="00214444">
        <w:rPr>
          <w:rFonts w:ascii="Courier New" w:eastAsia="Times New Roman" w:hAnsi="Courier New" w:cs="Courier New"/>
          <w:color w:val="131513"/>
          <w:sz w:val="20"/>
          <w:szCs w:val="20"/>
        </w:rPr>
        <w:t xml:space="preserve"> len(p)&gt;</w:t>
      </w:r>
      <w:r w:rsidRPr="00214444">
        <w:rPr>
          <w:rFonts w:ascii="Courier New" w:eastAsia="Times New Roman" w:hAnsi="Courier New" w:cs="Courier New"/>
          <w:color w:val="87711D"/>
          <w:sz w:val="20"/>
          <w:szCs w:val="20"/>
        </w:rPr>
        <w:t>12</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else</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pass</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if</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not</w:t>
      </w:r>
      <w:r w:rsidRPr="00214444">
        <w:rPr>
          <w:rFonts w:ascii="Courier New" w:eastAsia="Times New Roman" w:hAnsi="Courier New" w:cs="Courier New"/>
          <w:color w:val="131513"/>
          <w:sz w:val="20"/>
          <w:szCs w:val="20"/>
        </w:rPr>
        <w:t xml:space="preserve"> re.search(</w:t>
      </w:r>
      <w:r w:rsidRPr="00214444">
        <w:rPr>
          <w:rFonts w:ascii="Courier New" w:eastAsia="Times New Roman" w:hAnsi="Courier New" w:cs="Courier New"/>
          <w:color w:val="29A329"/>
          <w:sz w:val="20"/>
          <w:szCs w:val="20"/>
        </w:rPr>
        <w:t>"[a-z]"</w:t>
      </w:r>
      <w:r w:rsidRPr="00214444">
        <w:rPr>
          <w:rFonts w:ascii="Courier New" w:eastAsia="Times New Roman" w:hAnsi="Courier New" w:cs="Courier New"/>
          <w:color w:val="131513"/>
          <w:sz w:val="20"/>
          <w:szCs w:val="20"/>
        </w:rPr>
        <w:t>,p):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elif</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not</w:t>
      </w:r>
      <w:r w:rsidRPr="00214444">
        <w:rPr>
          <w:rFonts w:ascii="Courier New" w:eastAsia="Times New Roman" w:hAnsi="Courier New" w:cs="Courier New"/>
          <w:color w:val="131513"/>
          <w:sz w:val="20"/>
          <w:szCs w:val="20"/>
        </w:rPr>
        <w:t xml:space="preserve"> re.search(</w:t>
      </w:r>
      <w:r w:rsidRPr="00214444">
        <w:rPr>
          <w:rFonts w:ascii="Courier New" w:eastAsia="Times New Roman" w:hAnsi="Courier New" w:cs="Courier New"/>
          <w:color w:val="29A329"/>
          <w:sz w:val="20"/>
          <w:szCs w:val="20"/>
        </w:rPr>
        <w:t>"[0-9]"</w:t>
      </w:r>
      <w:r w:rsidRPr="00214444">
        <w:rPr>
          <w:rFonts w:ascii="Courier New" w:eastAsia="Times New Roman" w:hAnsi="Courier New" w:cs="Courier New"/>
          <w:color w:val="131513"/>
          <w:sz w:val="20"/>
          <w:szCs w:val="20"/>
        </w:rPr>
        <w:t>,p):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elif</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not</w:t>
      </w:r>
      <w:r w:rsidRPr="00214444">
        <w:rPr>
          <w:rFonts w:ascii="Courier New" w:eastAsia="Times New Roman" w:hAnsi="Courier New" w:cs="Courier New"/>
          <w:color w:val="131513"/>
          <w:sz w:val="20"/>
          <w:szCs w:val="20"/>
        </w:rPr>
        <w:t xml:space="preserve"> re.search(</w:t>
      </w:r>
      <w:r w:rsidRPr="00214444">
        <w:rPr>
          <w:rFonts w:ascii="Courier New" w:eastAsia="Times New Roman" w:hAnsi="Courier New" w:cs="Courier New"/>
          <w:color w:val="29A329"/>
          <w:sz w:val="20"/>
          <w:szCs w:val="20"/>
        </w:rPr>
        <w:t>"[A-Z]"</w:t>
      </w:r>
      <w:r w:rsidRPr="00214444">
        <w:rPr>
          <w:rFonts w:ascii="Courier New" w:eastAsia="Times New Roman" w:hAnsi="Courier New" w:cs="Courier New"/>
          <w:color w:val="131513"/>
          <w:sz w:val="20"/>
          <w:szCs w:val="20"/>
        </w:rPr>
        <w:t>,p):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elif</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not</w:t>
      </w:r>
      <w:r w:rsidRPr="00214444">
        <w:rPr>
          <w:rFonts w:ascii="Courier New" w:eastAsia="Times New Roman" w:hAnsi="Courier New" w:cs="Courier New"/>
          <w:color w:val="131513"/>
          <w:sz w:val="20"/>
          <w:szCs w:val="20"/>
        </w:rPr>
        <w:t xml:space="preserve"> re.search(</w:t>
      </w:r>
      <w:r w:rsidRPr="00214444">
        <w:rPr>
          <w:rFonts w:ascii="Courier New" w:eastAsia="Times New Roman" w:hAnsi="Courier New" w:cs="Courier New"/>
          <w:color w:val="29A329"/>
          <w:sz w:val="20"/>
          <w:szCs w:val="20"/>
        </w:rPr>
        <w:t>"[$#@]"</w:t>
      </w:r>
      <w:r w:rsidRPr="00214444">
        <w:rPr>
          <w:rFonts w:ascii="Courier New" w:eastAsia="Times New Roman" w:hAnsi="Courier New" w:cs="Courier New"/>
          <w:color w:val="131513"/>
          <w:sz w:val="20"/>
          <w:szCs w:val="20"/>
        </w:rPr>
        <w:t>,p):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elif</w:t>
      </w:r>
      <w:r w:rsidRPr="00214444">
        <w:rPr>
          <w:rFonts w:ascii="Courier New" w:eastAsia="Times New Roman" w:hAnsi="Courier New" w:cs="Courier New"/>
          <w:color w:val="131513"/>
          <w:sz w:val="20"/>
          <w:szCs w:val="20"/>
        </w:rPr>
        <w:t xml:space="preserve"> re.search(</w:t>
      </w:r>
      <w:r w:rsidRPr="00214444">
        <w:rPr>
          <w:rFonts w:ascii="Courier New" w:eastAsia="Times New Roman" w:hAnsi="Courier New" w:cs="Courier New"/>
          <w:color w:val="29A329"/>
          <w:sz w:val="20"/>
          <w:szCs w:val="20"/>
        </w:rPr>
        <w:t>"\s"</w:t>
      </w:r>
      <w:r w:rsidRPr="00214444">
        <w:rPr>
          <w:rFonts w:ascii="Courier New" w:eastAsia="Times New Roman" w:hAnsi="Courier New" w:cs="Courier New"/>
          <w:color w:val="131513"/>
          <w:sz w:val="20"/>
          <w:szCs w:val="20"/>
        </w:rPr>
        <w:t>,p):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continue</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lastRenderedPageBreak/>
        <w:t xml:space="preserve">    </w:t>
      </w:r>
      <w:r w:rsidRPr="00214444">
        <w:rPr>
          <w:rFonts w:ascii="Courier New" w:eastAsia="Times New Roman" w:hAnsi="Courier New" w:cs="Courier New"/>
          <w:color w:val="AD2BEE"/>
          <w:sz w:val="20"/>
          <w:szCs w:val="20"/>
        </w:rPr>
        <w:t>else</w:t>
      </w:r>
      <w:r w:rsidRPr="00214444">
        <w:rPr>
          <w:rFonts w:ascii="Courier New" w:eastAsia="Times New Roman" w:hAnsi="Courier New" w:cs="Courier New"/>
          <w:color w:val="131513"/>
          <w:sz w:val="20"/>
          <w:szCs w:val="20"/>
        </w:rPr>
        <w:t>:</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AD2BEE"/>
          <w:sz w:val="20"/>
          <w:szCs w:val="20"/>
        </w:rPr>
        <w:t>pass</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31513"/>
          <w:sz w:val="20"/>
          <w:szCs w:val="20"/>
        </w:rPr>
      </w:pPr>
      <w:r w:rsidRPr="00214444">
        <w:rPr>
          <w:rFonts w:ascii="Courier New" w:eastAsia="Times New Roman" w:hAnsi="Courier New" w:cs="Courier New"/>
          <w:color w:val="131513"/>
          <w:sz w:val="20"/>
          <w:szCs w:val="20"/>
        </w:rPr>
        <w:t xml:space="preserve">    value.append(p)</w:t>
      </w:r>
    </w:p>
    <w:p w:rsidR="00214444" w:rsidRPr="00214444" w:rsidRDefault="00214444" w:rsidP="00214444">
      <w:pPr>
        <w:shd w:val="clear" w:color="auto" w:fill="F4FB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rPr>
      </w:pPr>
      <w:r w:rsidRPr="00214444">
        <w:rPr>
          <w:rFonts w:ascii="Courier New" w:eastAsia="Times New Roman" w:hAnsi="Courier New" w:cs="Courier New"/>
          <w:color w:val="AD2BEE"/>
          <w:sz w:val="20"/>
          <w:szCs w:val="20"/>
        </w:rPr>
        <w:t>print</w:t>
      </w:r>
      <w:r w:rsidRPr="00214444">
        <w:rPr>
          <w:rFonts w:ascii="Courier New" w:eastAsia="Times New Roman" w:hAnsi="Courier New" w:cs="Courier New"/>
          <w:color w:val="131513"/>
          <w:sz w:val="20"/>
          <w:szCs w:val="20"/>
        </w:rPr>
        <w:t xml:space="preserve"> (</w:t>
      </w:r>
      <w:r w:rsidRPr="00214444">
        <w:rPr>
          <w:rFonts w:ascii="Courier New" w:eastAsia="Times New Roman" w:hAnsi="Courier New" w:cs="Courier New"/>
          <w:color w:val="29A329"/>
          <w:sz w:val="20"/>
          <w:szCs w:val="20"/>
        </w:rPr>
        <w:t>","</w:t>
      </w:r>
      <w:r w:rsidRPr="00214444">
        <w:rPr>
          <w:rFonts w:ascii="Courier New" w:eastAsia="Times New Roman" w:hAnsi="Courier New" w:cs="Courier New"/>
          <w:color w:val="131513"/>
          <w:sz w:val="20"/>
          <w:szCs w:val="20"/>
        </w:rPr>
        <w:t>.join(value))</w:t>
      </w:r>
    </w:p>
    <w:p w:rsidR="00A47903" w:rsidRDefault="00A47903" w:rsidP="00A47903">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22:</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Viết chương trình sắp xếp tuple (name, age, score) theo thứ tự tăng dần, name là string, age và height là number. Tuple được nhập vào bởi người dùng. Tiêu chí sắp xếp là:</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Sắp xếp theo name sau đó sắp xếp theo age, sau đó sắp xếp theo score. Ưu tiên là tên &gt; tuổi &gt; điểm.</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Nếu đầu vào là:</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Tom,19,80</w:t>
      </w:r>
      <w:r>
        <w:rPr>
          <w:rFonts w:ascii="Arial" w:hAnsi="Arial" w:cs="Arial"/>
        </w:rPr>
        <w:br/>
        <w:t>John,20,90</w:t>
      </w:r>
      <w:r>
        <w:rPr>
          <w:rFonts w:ascii="Arial" w:hAnsi="Arial" w:cs="Arial"/>
        </w:rPr>
        <w:br/>
        <w:t>Jony,17,91</w:t>
      </w:r>
      <w:r>
        <w:rPr>
          <w:rFonts w:ascii="Arial" w:hAnsi="Arial" w:cs="Arial"/>
        </w:rPr>
        <w:br/>
        <w:t>Jony,17,93</w:t>
      </w:r>
      <w:r>
        <w:rPr>
          <w:rFonts w:ascii="Arial" w:hAnsi="Arial" w:cs="Arial"/>
        </w:rPr>
        <w:br/>
        <w:t>Json,21,85</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Thì đầu ra sẽ là:</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[('John', '20', '90'), ('Jony', '17', '91'), ('Jony', '17', '93'), ('Json', '21', '85'), ('Tom', '19', '80')]</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Sử dụng itemgetter để chấp nhận nhiều key sắp xếp.</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A47903" w:rsidRDefault="00A47903" w:rsidP="00A47903">
      <w:pPr>
        <w:pStyle w:val="HTMLPreformatted"/>
        <w:shd w:val="clear" w:color="auto" w:fill="F4FBF4"/>
        <w:rPr>
          <w:rStyle w:val="pln"/>
          <w:color w:val="131513"/>
          <w:bdr w:val="none" w:sz="0" w:space="0" w:color="auto" w:frame="1"/>
        </w:rPr>
      </w:pPr>
      <w:r>
        <w:rPr>
          <w:rStyle w:val="kwd"/>
          <w:color w:val="AD2BEE"/>
          <w:bdr w:val="none" w:sz="0" w:space="0" w:color="auto" w:frame="1"/>
        </w:rPr>
        <w:t>from</w:t>
      </w:r>
      <w:r>
        <w:rPr>
          <w:rStyle w:val="pln"/>
          <w:color w:val="131513"/>
          <w:bdr w:val="none" w:sz="0" w:space="0" w:color="auto" w:frame="1"/>
        </w:rPr>
        <w:t xml:space="preserve"> operator </w:t>
      </w:r>
      <w:r>
        <w:rPr>
          <w:rStyle w:val="kwd"/>
          <w:color w:val="AD2BEE"/>
          <w:bdr w:val="none" w:sz="0" w:space="0" w:color="auto" w:frame="1"/>
        </w:rPr>
        <w:t>import</w:t>
      </w:r>
      <w:r>
        <w:rPr>
          <w:rStyle w:val="pln"/>
          <w:color w:val="131513"/>
          <w:bdr w:val="none" w:sz="0" w:space="0" w:color="auto" w:frame="1"/>
        </w:rPr>
        <w:t xml:space="preserve"> itemgetter</w:t>
      </w:r>
      <w:r>
        <w:rPr>
          <w:rStyle w:val="pun"/>
          <w:color w:val="131513"/>
          <w:bdr w:val="none" w:sz="0" w:space="0" w:color="auto" w:frame="1"/>
        </w:rPr>
        <w:t>,</w:t>
      </w:r>
      <w:r>
        <w:rPr>
          <w:rStyle w:val="pln"/>
          <w:color w:val="131513"/>
          <w:bdr w:val="none" w:sz="0" w:space="0" w:color="auto" w:frame="1"/>
        </w:rPr>
        <w:t xml:space="preserve"> attrgetter</w:t>
      </w:r>
    </w:p>
    <w:p w:rsidR="00A47903" w:rsidRDefault="00A47903" w:rsidP="00A47903">
      <w:pPr>
        <w:pStyle w:val="HTMLPreformatted"/>
        <w:shd w:val="clear" w:color="auto" w:fill="F4FBF4"/>
        <w:rPr>
          <w:rStyle w:val="pln"/>
          <w:color w:val="131513"/>
          <w:bdr w:val="none" w:sz="0" w:space="0" w:color="auto" w:frame="1"/>
        </w:rPr>
      </w:pPr>
      <w:r>
        <w:rPr>
          <w:rStyle w:val="com"/>
          <w:color w:val="809980"/>
          <w:bdr w:val="none" w:sz="0" w:space="0" w:color="auto" w:frame="1"/>
        </w:rPr>
        <w:t># Bài tập Python 22 Code by Quantrimang.com</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l </w:t>
      </w:r>
      <w:r>
        <w:rPr>
          <w:rStyle w:val="pun"/>
          <w:color w:val="131513"/>
          <w:bdr w:val="none" w:sz="0" w:space="0" w:color="auto" w:frame="1"/>
        </w:rPr>
        <w:t>=</w:t>
      </w:r>
      <w:r>
        <w:rPr>
          <w:rStyle w:val="pln"/>
          <w:color w:val="131513"/>
          <w:bdr w:val="none" w:sz="0" w:space="0" w:color="auto" w:frame="1"/>
        </w:rPr>
        <w:t xml:space="preserve"> </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kwd"/>
          <w:color w:val="AD2BEE"/>
          <w:bdr w:val="none" w:sz="0" w:space="0" w:color="auto" w:frame="1"/>
        </w:rPr>
        <w:t>while</w:t>
      </w:r>
      <w:r>
        <w:rPr>
          <w:rStyle w:val="pln"/>
          <w:color w:val="131513"/>
          <w:bdr w:val="none" w:sz="0" w:space="0" w:color="auto" w:frame="1"/>
        </w:rPr>
        <w:t xml:space="preserve"> </w:t>
      </w:r>
      <w:r>
        <w:rPr>
          <w:rStyle w:val="kwd"/>
          <w:color w:val="AD2BEE"/>
          <w:bdr w:val="none" w:sz="0" w:space="0" w:color="auto" w:frame="1"/>
        </w:rPr>
        <w:t>True</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s </w:t>
      </w:r>
      <w:r>
        <w:rPr>
          <w:rStyle w:val="pun"/>
          <w:color w:val="131513"/>
          <w:bdr w:val="none" w:sz="0" w:space="0" w:color="auto" w:frame="1"/>
        </w:rPr>
        <w:t>=</w:t>
      </w:r>
      <w:r>
        <w:rPr>
          <w:rStyle w:val="pln"/>
          <w:color w:val="131513"/>
          <w:bdr w:val="none" w:sz="0" w:space="0" w:color="auto" w:frame="1"/>
        </w:rPr>
        <w:t xml:space="preserve"> input</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w:t>
      </w:r>
      <w:r>
        <w:rPr>
          <w:rStyle w:val="kwd"/>
          <w:color w:val="AD2BEE"/>
          <w:bdr w:val="none" w:sz="0" w:space="0" w:color="auto" w:frame="1"/>
        </w:rPr>
        <w:t>not</w:t>
      </w:r>
      <w:r>
        <w:rPr>
          <w:rStyle w:val="pln"/>
          <w:color w:val="131513"/>
          <w:bdr w:val="none" w:sz="0" w:space="0" w:color="auto" w:frame="1"/>
        </w:rPr>
        <w:t xml:space="preserve"> s</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break</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l</w:t>
      </w:r>
      <w:r>
        <w:rPr>
          <w:rStyle w:val="pun"/>
          <w:color w:val="131513"/>
          <w:bdr w:val="none" w:sz="0" w:space="0" w:color="auto" w:frame="1"/>
        </w:rPr>
        <w:t>.</w:t>
      </w:r>
      <w:r>
        <w:rPr>
          <w:rStyle w:val="pln"/>
          <w:color w:val="131513"/>
          <w:bdr w:val="none" w:sz="0" w:space="0" w:color="auto" w:frame="1"/>
        </w:rPr>
        <w:t>append</w:t>
      </w:r>
      <w:r>
        <w:rPr>
          <w:rStyle w:val="pun"/>
          <w:color w:val="131513"/>
          <w:bdr w:val="none" w:sz="0" w:space="0" w:color="auto" w:frame="1"/>
        </w:rPr>
        <w:t>(</w:t>
      </w:r>
      <w:r>
        <w:rPr>
          <w:rStyle w:val="pln"/>
          <w:color w:val="131513"/>
          <w:bdr w:val="none" w:sz="0" w:space="0" w:color="auto" w:frame="1"/>
        </w:rPr>
        <w:t>tuple</w:t>
      </w:r>
      <w:r>
        <w:rPr>
          <w:rStyle w:val="pun"/>
          <w:color w:val="131513"/>
          <w:bdr w:val="none" w:sz="0" w:space="0" w:color="auto" w:frame="1"/>
        </w:rPr>
        <w:t>(</w:t>
      </w:r>
      <w:r>
        <w:rPr>
          <w:rStyle w:val="pln"/>
          <w:color w:val="131513"/>
          <w:bdr w:val="none" w:sz="0" w:space="0" w:color="auto" w:frame="1"/>
        </w:rPr>
        <w:t>s</w:t>
      </w:r>
      <w:r>
        <w:rPr>
          <w:rStyle w:val="pun"/>
          <w:color w:val="131513"/>
          <w:bdr w:val="none" w:sz="0" w:space="0" w:color="auto" w:frame="1"/>
        </w:rPr>
        <w:t>.</w:t>
      </w:r>
      <w:r>
        <w:rPr>
          <w:rStyle w:val="pln"/>
          <w:color w:val="131513"/>
          <w:bdr w:val="none" w:sz="0" w:space="0" w:color="auto" w:frame="1"/>
        </w:rPr>
        <w:t>split</w:t>
      </w:r>
      <w:r>
        <w:rPr>
          <w:rStyle w:val="pun"/>
          <w:color w:val="131513"/>
          <w:bdr w:val="none" w:sz="0" w:space="0" w:color="auto" w:frame="1"/>
        </w:rPr>
        <w:t>(</w:t>
      </w:r>
      <w:r>
        <w:rPr>
          <w:rStyle w:val="str"/>
          <w:color w:val="29A329"/>
          <w:bdr w:val="none" w:sz="0" w:space="0" w:color="auto" w:frame="1"/>
        </w:rPr>
        <w:t>","</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p>
    <w:p w:rsidR="00A47903" w:rsidRDefault="00A47903" w:rsidP="00A47903">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sorted</w:t>
      </w:r>
      <w:r>
        <w:rPr>
          <w:rStyle w:val="pun"/>
          <w:color w:val="131513"/>
          <w:bdr w:val="none" w:sz="0" w:space="0" w:color="auto" w:frame="1"/>
        </w:rPr>
        <w:t>(</w:t>
      </w:r>
      <w:r>
        <w:rPr>
          <w:rStyle w:val="pln"/>
          <w:color w:val="131513"/>
          <w:bdr w:val="none" w:sz="0" w:space="0" w:color="auto" w:frame="1"/>
        </w:rPr>
        <w:t>l</w:t>
      </w:r>
      <w:r>
        <w:rPr>
          <w:rStyle w:val="pun"/>
          <w:color w:val="131513"/>
          <w:bdr w:val="none" w:sz="0" w:space="0" w:color="auto" w:frame="1"/>
        </w:rPr>
        <w:t>,</w:t>
      </w:r>
      <w:r>
        <w:rPr>
          <w:rStyle w:val="pln"/>
          <w:color w:val="131513"/>
          <w:bdr w:val="none" w:sz="0" w:space="0" w:color="auto" w:frame="1"/>
        </w:rPr>
        <w:t xml:space="preserve"> key</w:t>
      </w:r>
      <w:r>
        <w:rPr>
          <w:rStyle w:val="pun"/>
          <w:color w:val="131513"/>
          <w:bdr w:val="none" w:sz="0" w:space="0" w:color="auto" w:frame="1"/>
        </w:rPr>
        <w:t>=</w:t>
      </w:r>
      <w:r>
        <w:rPr>
          <w:rStyle w:val="pln"/>
          <w:color w:val="131513"/>
          <w:bdr w:val="none" w:sz="0" w:space="0" w:color="auto" w:frame="1"/>
        </w:rPr>
        <w:t>itemgetter</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r>
        <w:rPr>
          <w:rStyle w:val="lit"/>
          <w:color w:val="87711D"/>
          <w:bdr w:val="none" w:sz="0" w:space="0" w:color="auto" w:frame="1"/>
        </w:rPr>
        <w:t>2</w:t>
      </w:r>
      <w:r>
        <w:rPr>
          <w:rStyle w:val="pun"/>
          <w:color w:val="131513"/>
          <w:bdr w:val="none" w:sz="0" w:space="0" w:color="auto" w:frame="1"/>
        </w:rPr>
        <w:t>)))</w:t>
      </w:r>
    </w:p>
    <w:p w:rsidR="00A47903" w:rsidRDefault="00A47903" w:rsidP="00A47903">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23:</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Xác định một class với generator có thể lặp lại các số nằm trong khoảng 0 và n, và chia hết cho 7.</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A47903" w:rsidRDefault="00A47903" w:rsidP="00A47903">
      <w:pPr>
        <w:pStyle w:val="NormalWeb"/>
        <w:shd w:val="clear" w:color="auto" w:fill="FFFFFF"/>
        <w:spacing w:before="150" w:beforeAutospacing="0" w:after="150" w:afterAutospacing="0"/>
        <w:rPr>
          <w:rFonts w:ascii="Arial" w:hAnsi="Arial" w:cs="Arial"/>
        </w:rPr>
      </w:pPr>
      <w:r>
        <w:rPr>
          <w:rFonts w:ascii="Arial" w:hAnsi="Arial" w:cs="Arial"/>
        </w:rPr>
        <w:t>Sử dụng yield.</w:t>
      </w:r>
    </w:p>
    <w:p w:rsidR="00A47903" w:rsidRDefault="00A47903" w:rsidP="00A47903">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A47903" w:rsidRDefault="00A47903" w:rsidP="00A47903">
      <w:pPr>
        <w:pStyle w:val="HTMLPreformatted"/>
        <w:shd w:val="clear" w:color="auto" w:fill="F4FBF4"/>
        <w:rPr>
          <w:rStyle w:val="pln"/>
          <w:color w:val="131513"/>
          <w:bdr w:val="none" w:sz="0" w:space="0" w:color="auto" w:frame="1"/>
        </w:rPr>
      </w:pPr>
      <w:r>
        <w:rPr>
          <w:rStyle w:val="kwd"/>
          <w:color w:val="AD2BEE"/>
          <w:bdr w:val="none" w:sz="0" w:space="0" w:color="auto" w:frame="1"/>
        </w:rPr>
        <w:t>def</w:t>
      </w:r>
      <w:r>
        <w:rPr>
          <w:rStyle w:val="pln"/>
          <w:color w:val="131513"/>
          <w:bdr w:val="none" w:sz="0" w:space="0" w:color="auto" w:frame="1"/>
        </w:rPr>
        <w:t xml:space="preserve"> putNumbers</w:t>
      </w:r>
      <w:r>
        <w:rPr>
          <w:rStyle w:val="pun"/>
          <w:color w:val="131513"/>
          <w:bdr w:val="none" w:sz="0" w:space="0" w:color="auto" w:frame="1"/>
        </w:rPr>
        <w:t>(</w:t>
      </w:r>
      <w:r>
        <w:rPr>
          <w:rStyle w:val="pln"/>
          <w:color w:val="131513"/>
          <w:bdr w:val="none" w:sz="0" w:space="0" w:color="auto" w:frame="1"/>
        </w:rPr>
        <w:t>n</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i </w:t>
      </w:r>
      <w:r>
        <w:rPr>
          <w:rStyle w:val="pun"/>
          <w:color w:val="131513"/>
          <w:bdr w:val="none" w:sz="0" w:space="0" w:color="auto" w:frame="1"/>
        </w:rPr>
        <w:t>=</w:t>
      </w:r>
      <w:r>
        <w:rPr>
          <w:rStyle w:val="pln"/>
          <w:color w:val="131513"/>
          <w:bdr w:val="none" w:sz="0" w:space="0" w:color="auto" w:frame="1"/>
        </w:rPr>
        <w:t xml:space="preserve"> </w:t>
      </w:r>
      <w:r>
        <w:rPr>
          <w:rStyle w:val="lit"/>
          <w:color w:val="87711D"/>
          <w:bdr w:val="none" w:sz="0" w:space="0" w:color="auto" w:frame="1"/>
        </w:rPr>
        <w:t>0</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while</w:t>
      </w:r>
      <w:r>
        <w:rPr>
          <w:rStyle w:val="pln"/>
          <w:color w:val="131513"/>
          <w:bdr w:val="none" w:sz="0" w:space="0" w:color="auto" w:frame="1"/>
        </w:rPr>
        <w:t xml:space="preserve"> i</w:t>
      </w:r>
      <w:r>
        <w:rPr>
          <w:rStyle w:val="pun"/>
          <w:color w:val="131513"/>
          <w:bdr w:val="none" w:sz="0" w:space="0" w:color="auto" w:frame="1"/>
        </w:rPr>
        <w:t>&lt;</w:t>
      </w:r>
      <w:r>
        <w:rPr>
          <w:rStyle w:val="pln"/>
          <w:color w:val="131513"/>
          <w:bdr w:val="none" w:sz="0" w:space="0" w:color="auto" w:frame="1"/>
        </w:rPr>
        <w:t>n</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j</w:t>
      </w:r>
      <w:r>
        <w:rPr>
          <w:rStyle w:val="pun"/>
          <w:color w:val="131513"/>
          <w:bdr w:val="none" w:sz="0" w:space="0" w:color="auto" w:frame="1"/>
        </w:rPr>
        <w:t>=</w:t>
      </w:r>
      <w:r>
        <w:rPr>
          <w:rStyle w:val="pln"/>
          <w:color w:val="131513"/>
          <w:bdr w:val="none" w:sz="0" w:space="0" w:color="auto" w:frame="1"/>
        </w:rPr>
        <w:t>i</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i</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r>
        <w:rPr>
          <w:rStyle w:val="lit"/>
          <w:color w:val="87711D"/>
          <w:bdr w:val="none" w:sz="0" w:space="0" w:color="auto" w:frame="1"/>
        </w:rPr>
        <w:t>1</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j</w:t>
      </w:r>
      <w:r>
        <w:rPr>
          <w:rStyle w:val="pun"/>
          <w:color w:val="131513"/>
          <w:bdr w:val="none" w:sz="0" w:space="0" w:color="auto" w:frame="1"/>
        </w:rPr>
        <w:t>%</w:t>
      </w:r>
      <w:r>
        <w:rPr>
          <w:rStyle w:val="lit"/>
          <w:color w:val="87711D"/>
          <w:bdr w:val="none" w:sz="0" w:space="0" w:color="auto" w:frame="1"/>
        </w:rPr>
        <w:t>7</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A47903" w:rsidRDefault="00A47903" w:rsidP="00A47903">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yield</w:t>
      </w:r>
      <w:r>
        <w:rPr>
          <w:rStyle w:val="pln"/>
          <w:color w:val="131513"/>
          <w:bdr w:val="none" w:sz="0" w:space="0" w:color="auto" w:frame="1"/>
        </w:rPr>
        <w:t xml:space="preserve"> j</w:t>
      </w:r>
    </w:p>
    <w:p w:rsidR="00A47903" w:rsidRDefault="00A47903" w:rsidP="00A47903">
      <w:pPr>
        <w:pStyle w:val="HTMLPreformatted"/>
        <w:shd w:val="clear" w:color="auto" w:fill="F4FBF4"/>
        <w:rPr>
          <w:rStyle w:val="pln"/>
          <w:color w:val="131513"/>
          <w:bdr w:val="none" w:sz="0" w:space="0" w:color="auto" w:frame="1"/>
        </w:rPr>
      </w:pPr>
      <w:r>
        <w:rPr>
          <w:rStyle w:val="com"/>
          <w:color w:val="809980"/>
          <w:bdr w:val="none" w:sz="0" w:space="0" w:color="auto" w:frame="1"/>
        </w:rPr>
        <w:t># Bài tập Python 23 Code by Quantrimang.com</w:t>
      </w:r>
    </w:p>
    <w:p w:rsidR="00A47903" w:rsidRDefault="00A47903" w:rsidP="00A47903">
      <w:pPr>
        <w:pStyle w:val="HTMLPreformatted"/>
        <w:shd w:val="clear" w:color="auto" w:fill="F4FBF4"/>
        <w:rPr>
          <w:rStyle w:val="pln"/>
          <w:color w:val="131513"/>
          <w:bdr w:val="none" w:sz="0" w:space="0" w:color="auto" w:frame="1"/>
        </w:rPr>
      </w:pPr>
      <w:r>
        <w:rPr>
          <w:rStyle w:val="kwd"/>
          <w:color w:val="AD2BEE"/>
          <w:bdr w:val="none" w:sz="0" w:space="0" w:color="auto" w:frame="1"/>
        </w:rPr>
        <w:t>for</w:t>
      </w:r>
      <w:r>
        <w:rPr>
          <w:rStyle w:val="pln"/>
          <w:color w:val="131513"/>
          <w:bdr w:val="none" w:sz="0" w:space="0" w:color="auto" w:frame="1"/>
        </w:rPr>
        <w:t xml:space="preserve"> i </w:t>
      </w:r>
      <w:r>
        <w:rPr>
          <w:rStyle w:val="kwd"/>
          <w:color w:val="AD2BEE"/>
          <w:bdr w:val="none" w:sz="0" w:space="0" w:color="auto" w:frame="1"/>
        </w:rPr>
        <w:t>in</w:t>
      </w:r>
      <w:r>
        <w:rPr>
          <w:rStyle w:val="pln"/>
          <w:color w:val="131513"/>
          <w:bdr w:val="none" w:sz="0" w:space="0" w:color="auto" w:frame="1"/>
        </w:rPr>
        <w:t xml:space="preserve"> putNumbers </w:t>
      </w:r>
      <w:r>
        <w:rPr>
          <w:rStyle w:val="pun"/>
          <w:color w:val="131513"/>
          <w:bdr w:val="none" w:sz="0" w:space="0" w:color="auto" w:frame="1"/>
        </w:rPr>
        <w:t>(</w:t>
      </w:r>
      <w:r>
        <w:rPr>
          <w:rStyle w:val="lit"/>
          <w:color w:val="87711D"/>
          <w:bdr w:val="none" w:sz="0" w:space="0" w:color="auto" w:frame="1"/>
        </w:rPr>
        <w:t>100</w:t>
      </w:r>
      <w:r>
        <w:rPr>
          <w:rStyle w:val="pun"/>
          <w:color w:val="131513"/>
          <w:bdr w:val="none" w:sz="0" w:space="0" w:color="auto" w:frame="1"/>
        </w:rPr>
        <w:t>):</w:t>
      </w:r>
    </w:p>
    <w:p w:rsidR="00A47903" w:rsidRDefault="00A47903" w:rsidP="00A47903">
      <w:pPr>
        <w:pStyle w:val="HTMLPreformatted"/>
        <w:shd w:val="clear" w:color="auto" w:fill="F4FBF4"/>
        <w:rPr>
          <w:rFonts w:ascii="Consolas" w:hAnsi="Consolas"/>
          <w:sz w:val="21"/>
          <w:szCs w:val="21"/>
        </w:rPr>
      </w:pPr>
      <w:r>
        <w:rPr>
          <w:rStyle w:val="pln"/>
          <w:color w:val="131513"/>
          <w:bdr w:val="none" w:sz="0" w:space="0" w:color="auto" w:frame="1"/>
        </w:rPr>
        <w:lastRenderedPageBreak/>
        <w:t xml:space="preserve">     </w:t>
      </w: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i</w:t>
      </w:r>
      <w:r>
        <w:rPr>
          <w:rStyle w:val="pun"/>
          <w:color w:val="131513"/>
          <w:bdr w:val="none" w:sz="0" w:space="0" w:color="auto" w:frame="1"/>
        </w:rPr>
        <w:t>)</w:t>
      </w:r>
    </w:p>
    <w:p w:rsidR="00065087" w:rsidRDefault="00065087" w:rsidP="00065087">
      <w:pPr>
        <w:pStyle w:val="NormalWeb"/>
        <w:shd w:val="clear" w:color="auto" w:fill="FFFFFF"/>
        <w:spacing w:before="0" w:beforeAutospacing="0" w:after="0" w:afterAutospacing="0"/>
        <w:rPr>
          <w:rFonts w:ascii="Arial" w:hAnsi="Arial" w:cs="Arial"/>
        </w:rPr>
      </w:pPr>
      <w:r>
        <w:rPr>
          <w:rStyle w:val="Strong"/>
          <w:rFonts w:ascii="inherit" w:hAnsi="inherit" w:cs="Arial"/>
          <w:bdr w:val="none" w:sz="0" w:space="0" w:color="auto" w:frame="1"/>
        </w:rPr>
        <w:t>Bài 24:</w:t>
      </w:r>
    </w:p>
    <w:p w:rsidR="00065087" w:rsidRDefault="00065087" w:rsidP="00065087">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Câu hỏi:</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Một Robot di chuyển trong mặt phẳng bắt đầu từ điểm đầu tiên (0,0). Robot có thể di chuyển theo hướng UP, DOWN, LEFT và RIGHT với những bước nhất định. Dấu di chuyển của robot được đánh hiển thị như sau:</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UP 5</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DOWN 3</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LEFT 3</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RIGHT 3</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Các con số sau phía sau hướng di chuyển chính là số bước đi. Hãy viết chương trình để tính toán khoảng cách từ vị trí hiện tại đến vị trí đầu tiên, sau khi robot đã di chuyển một quãng đường. Nếu khoảng cách là một số thập phân chỉ cần in só nguyên gần nhất.</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Ví dụ: Nếu tuple sau đây là input của chương trình:</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UP 5</w:t>
      </w:r>
      <w:r>
        <w:rPr>
          <w:rFonts w:ascii="Arial" w:hAnsi="Arial" w:cs="Arial"/>
        </w:rPr>
        <w:br/>
        <w:t>DOWN 3</w:t>
      </w:r>
      <w:r>
        <w:rPr>
          <w:rFonts w:ascii="Arial" w:hAnsi="Arial" w:cs="Arial"/>
        </w:rPr>
        <w:br/>
        <w:t>LEFT 3</w:t>
      </w:r>
      <w:r>
        <w:rPr>
          <w:rFonts w:ascii="Arial" w:hAnsi="Arial" w:cs="Arial"/>
        </w:rPr>
        <w:br/>
        <w:t>RIGHT 2</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thì đầu ra sẽ là 2.</w:t>
      </w:r>
    </w:p>
    <w:p w:rsidR="00065087" w:rsidRDefault="00065087" w:rsidP="00065087">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Gợi ý:</w:t>
      </w:r>
    </w:p>
    <w:p w:rsidR="00065087" w:rsidRDefault="00065087" w:rsidP="00065087">
      <w:pPr>
        <w:pStyle w:val="NormalWeb"/>
        <w:shd w:val="clear" w:color="auto" w:fill="FFFFFF"/>
        <w:spacing w:before="150" w:beforeAutospacing="0" w:after="150" w:afterAutospacing="0"/>
        <w:rPr>
          <w:rFonts w:ascii="Arial" w:hAnsi="Arial" w:cs="Arial"/>
        </w:rPr>
      </w:pPr>
      <w:r>
        <w:rPr>
          <w:rFonts w:ascii="Arial" w:hAnsi="Arial" w:cs="Arial"/>
        </w:rPr>
        <w:t>Trong trường hợp dữ liệu đầu vào được nhập vào chương trình nó nên được giả định là dữ liệu được người dùng nhập vào từ giao diện điều khiển.</w:t>
      </w:r>
    </w:p>
    <w:p w:rsidR="00065087" w:rsidRDefault="00065087" w:rsidP="00065087">
      <w:pPr>
        <w:pStyle w:val="NormalWeb"/>
        <w:shd w:val="clear" w:color="auto" w:fill="FFFFFF"/>
        <w:spacing w:before="0" w:beforeAutospacing="0" w:after="0" w:afterAutospacing="0"/>
        <w:rPr>
          <w:rFonts w:ascii="Arial" w:hAnsi="Arial" w:cs="Arial"/>
        </w:rPr>
      </w:pPr>
      <w:r>
        <w:rPr>
          <w:rFonts w:ascii="Arial" w:hAnsi="Arial" w:cs="Arial"/>
          <w:u w:val="single"/>
          <w:bdr w:val="none" w:sz="0" w:space="0" w:color="auto" w:frame="1"/>
        </w:rPr>
        <w:t>Code mẫu:</w:t>
      </w:r>
    </w:p>
    <w:p w:rsidR="00065087" w:rsidRDefault="00065087" w:rsidP="00065087">
      <w:pPr>
        <w:pStyle w:val="HTMLPreformatted"/>
        <w:shd w:val="clear" w:color="auto" w:fill="F4FBF4"/>
        <w:rPr>
          <w:rStyle w:val="pln"/>
          <w:color w:val="131513"/>
          <w:bdr w:val="none" w:sz="0" w:space="0" w:color="auto" w:frame="1"/>
        </w:rPr>
      </w:pPr>
      <w:r>
        <w:rPr>
          <w:rStyle w:val="kwd"/>
          <w:color w:val="AD2BEE"/>
          <w:bdr w:val="none" w:sz="0" w:space="0" w:color="auto" w:frame="1"/>
        </w:rPr>
        <w:t>import</w:t>
      </w:r>
      <w:r>
        <w:rPr>
          <w:rStyle w:val="pln"/>
          <w:color w:val="131513"/>
          <w:bdr w:val="none" w:sz="0" w:space="0" w:color="auto" w:frame="1"/>
        </w:rPr>
        <w:t xml:space="preserve"> math</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pos </w:t>
      </w:r>
      <w:r>
        <w:rPr>
          <w:rStyle w:val="pun"/>
          <w:color w:val="131513"/>
          <w:bdr w:val="none" w:sz="0" w:space="0" w:color="auto" w:frame="1"/>
        </w:rPr>
        <w:t>=</w:t>
      </w:r>
      <w:r>
        <w:rPr>
          <w:rStyle w:val="pln"/>
          <w:color w:val="131513"/>
          <w:bdr w:val="none" w:sz="0" w:space="0" w:color="auto" w:frame="1"/>
        </w:rPr>
        <w:t xml:space="preserve"> </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kwd"/>
          <w:color w:val="AD2BEE"/>
          <w:bdr w:val="none" w:sz="0" w:space="0" w:color="auto" w:frame="1"/>
        </w:rPr>
        <w:t>while</w:t>
      </w:r>
      <w:r>
        <w:rPr>
          <w:rStyle w:val="pln"/>
          <w:color w:val="131513"/>
          <w:bdr w:val="none" w:sz="0" w:space="0" w:color="auto" w:frame="1"/>
        </w:rPr>
        <w:t xml:space="preserve"> </w:t>
      </w:r>
      <w:r>
        <w:rPr>
          <w:rStyle w:val="kwd"/>
          <w:color w:val="AD2BEE"/>
          <w:bdr w:val="none" w:sz="0" w:space="0" w:color="auto" w:frame="1"/>
        </w:rPr>
        <w:t>True</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s </w:t>
      </w:r>
      <w:r>
        <w:rPr>
          <w:rStyle w:val="pun"/>
          <w:color w:val="131513"/>
          <w:bdr w:val="none" w:sz="0" w:space="0" w:color="auto" w:frame="1"/>
        </w:rPr>
        <w:t>=</w:t>
      </w:r>
      <w:r>
        <w:rPr>
          <w:rStyle w:val="pln"/>
          <w:color w:val="131513"/>
          <w:bdr w:val="none" w:sz="0" w:space="0" w:color="auto" w:frame="1"/>
        </w:rPr>
        <w:t xml:space="preserve"> input</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w:t>
      </w:r>
      <w:r>
        <w:rPr>
          <w:rStyle w:val="kwd"/>
          <w:color w:val="AD2BEE"/>
          <w:bdr w:val="none" w:sz="0" w:space="0" w:color="auto" w:frame="1"/>
        </w:rPr>
        <w:t>not</w:t>
      </w:r>
      <w:r>
        <w:rPr>
          <w:rStyle w:val="pln"/>
          <w:color w:val="131513"/>
          <w:bdr w:val="none" w:sz="0" w:space="0" w:color="auto" w:frame="1"/>
        </w:rPr>
        <w:t xml:space="preserve"> s</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break</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movement </w:t>
      </w:r>
      <w:r>
        <w:rPr>
          <w:rStyle w:val="pun"/>
          <w:color w:val="131513"/>
          <w:bdr w:val="none" w:sz="0" w:space="0" w:color="auto" w:frame="1"/>
        </w:rPr>
        <w:t>=</w:t>
      </w:r>
      <w:r>
        <w:rPr>
          <w:rStyle w:val="pln"/>
          <w:color w:val="131513"/>
          <w:bdr w:val="none" w:sz="0" w:space="0" w:color="auto" w:frame="1"/>
        </w:rPr>
        <w:t xml:space="preserve"> s</w:t>
      </w:r>
      <w:r>
        <w:rPr>
          <w:rStyle w:val="pun"/>
          <w:color w:val="131513"/>
          <w:bdr w:val="none" w:sz="0" w:space="0" w:color="auto" w:frame="1"/>
        </w:rPr>
        <w:t>.</w:t>
      </w:r>
      <w:r>
        <w:rPr>
          <w:rStyle w:val="pln"/>
          <w:color w:val="131513"/>
          <w:bdr w:val="none" w:sz="0" w:space="0" w:color="auto" w:frame="1"/>
        </w:rPr>
        <w:t>split</w:t>
      </w:r>
      <w:r>
        <w:rPr>
          <w:rStyle w:val="pun"/>
          <w:color w:val="131513"/>
          <w:bdr w:val="none" w:sz="0" w:space="0" w:color="auto" w:frame="1"/>
        </w:rPr>
        <w:t>(</w:t>
      </w:r>
      <w:r>
        <w:rPr>
          <w:rStyle w:val="str"/>
          <w:color w:val="29A329"/>
          <w:bdr w:val="none" w:sz="0" w:space="0" w:color="auto" w:frame="1"/>
        </w:rPr>
        <w:t>" "</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direction </w:t>
      </w:r>
      <w:r>
        <w:rPr>
          <w:rStyle w:val="pun"/>
          <w:color w:val="131513"/>
          <w:bdr w:val="none" w:sz="0" w:space="0" w:color="auto" w:frame="1"/>
        </w:rPr>
        <w:t>=</w:t>
      </w:r>
      <w:r>
        <w:rPr>
          <w:rStyle w:val="pln"/>
          <w:color w:val="131513"/>
          <w:bdr w:val="none" w:sz="0" w:space="0" w:color="auto" w:frame="1"/>
        </w:rPr>
        <w:t xml:space="preserve"> movement</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steps </w:t>
      </w:r>
      <w:r>
        <w:rPr>
          <w:rStyle w:val="pun"/>
          <w:color w:val="131513"/>
          <w:bdr w:val="none" w:sz="0" w:space="0" w:color="auto" w:frame="1"/>
        </w:rPr>
        <w:t>=</w:t>
      </w:r>
      <w:r>
        <w:rPr>
          <w:rStyle w:val="pln"/>
          <w:color w:val="131513"/>
          <w:bdr w:val="none" w:sz="0" w:space="0" w:color="auto" w:frame="1"/>
        </w:rPr>
        <w:t xml:space="preserve"> int</w:t>
      </w:r>
      <w:r>
        <w:rPr>
          <w:rStyle w:val="pun"/>
          <w:color w:val="131513"/>
          <w:bdr w:val="none" w:sz="0" w:space="0" w:color="auto" w:frame="1"/>
        </w:rPr>
        <w:t>(</w:t>
      </w:r>
      <w:r>
        <w:rPr>
          <w:rStyle w:val="pln"/>
          <w:color w:val="131513"/>
          <w:bdr w:val="none" w:sz="0" w:space="0" w:color="auto" w:frame="1"/>
        </w:rPr>
        <w:t>movement</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if</w:t>
      </w:r>
      <w:r>
        <w:rPr>
          <w:rStyle w:val="pln"/>
          <w:color w:val="131513"/>
          <w:bdr w:val="none" w:sz="0" w:space="0" w:color="auto" w:frame="1"/>
        </w:rPr>
        <w:t xml:space="preserve"> direction</w:t>
      </w:r>
      <w:r>
        <w:rPr>
          <w:rStyle w:val="pun"/>
          <w:color w:val="131513"/>
          <w:bdr w:val="none" w:sz="0" w:space="0" w:color="auto" w:frame="1"/>
        </w:rPr>
        <w:t>==</w:t>
      </w:r>
      <w:r>
        <w:rPr>
          <w:rStyle w:val="str"/>
          <w:color w:val="29A329"/>
          <w:bdr w:val="none" w:sz="0" w:space="0" w:color="auto" w:frame="1"/>
        </w:rPr>
        <w:t>"UP"</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pos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pln"/>
          <w:color w:val="131513"/>
          <w:bdr w:val="none" w:sz="0" w:space="0" w:color="auto" w:frame="1"/>
        </w:rPr>
        <w:t>steps</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direction</w:t>
      </w:r>
      <w:r>
        <w:rPr>
          <w:rStyle w:val="pun"/>
          <w:color w:val="131513"/>
          <w:bdr w:val="none" w:sz="0" w:space="0" w:color="auto" w:frame="1"/>
        </w:rPr>
        <w:t>==</w:t>
      </w:r>
      <w:r>
        <w:rPr>
          <w:rStyle w:val="str"/>
          <w:color w:val="29A329"/>
          <w:bdr w:val="none" w:sz="0" w:space="0" w:color="auto" w:frame="1"/>
        </w:rPr>
        <w:t>"DOWN"</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pos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pln"/>
          <w:color w:val="131513"/>
          <w:bdr w:val="none" w:sz="0" w:space="0" w:color="auto" w:frame="1"/>
        </w:rPr>
        <w:t>steps</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direction</w:t>
      </w:r>
      <w:r>
        <w:rPr>
          <w:rStyle w:val="pun"/>
          <w:color w:val="131513"/>
          <w:bdr w:val="none" w:sz="0" w:space="0" w:color="auto" w:frame="1"/>
        </w:rPr>
        <w:t>==</w:t>
      </w:r>
      <w:r>
        <w:rPr>
          <w:rStyle w:val="str"/>
          <w:color w:val="29A329"/>
          <w:bdr w:val="none" w:sz="0" w:space="0" w:color="auto" w:frame="1"/>
        </w:rPr>
        <w:t>"LEFT"</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pos</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r>
        <w:rPr>
          <w:rStyle w:val="pln"/>
          <w:color w:val="131513"/>
          <w:bdr w:val="none" w:sz="0" w:space="0" w:color="auto" w:frame="1"/>
        </w:rPr>
        <w:t>steps</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elif</w:t>
      </w:r>
      <w:r>
        <w:rPr>
          <w:rStyle w:val="pln"/>
          <w:color w:val="131513"/>
          <w:bdr w:val="none" w:sz="0" w:space="0" w:color="auto" w:frame="1"/>
        </w:rPr>
        <w:t xml:space="preserve"> direction</w:t>
      </w:r>
      <w:r>
        <w:rPr>
          <w:rStyle w:val="pun"/>
          <w:color w:val="131513"/>
          <w:bdr w:val="none" w:sz="0" w:space="0" w:color="auto" w:frame="1"/>
        </w:rPr>
        <w:t>==</w:t>
      </w:r>
      <w:r>
        <w:rPr>
          <w:rStyle w:val="str"/>
          <w:color w:val="29A329"/>
          <w:bdr w:val="none" w:sz="0" w:space="0" w:color="auto" w:frame="1"/>
        </w:rPr>
        <w:t>"RIGHT"</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pos</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r>
        <w:rPr>
          <w:rStyle w:val="pln"/>
          <w:color w:val="131513"/>
          <w:bdr w:val="none" w:sz="0" w:space="0" w:color="auto" w:frame="1"/>
        </w:rPr>
        <w:t>steps</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else</w:t>
      </w:r>
      <w:r>
        <w:rPr>
          <w:rStyle w:val="pun"/>
          <w:color w:val="131513"/>
          <w:bdr w:val="none" w:sz="0" w:space="0" w:color="auto" w:frame="1"/>
        </w:rPr>
        <w:t>:</w:t>
      </w:r>
    </w:p>
    <w:p w:rsidR="00065087" w:rsidRDefault="00065087" w:rsidP="00065087">
      <w:pPr>
        <w:pStyle w:val="HTMLPreformatted"/>
        <w:shd w:val="clear" w:color="auto" w:fill="F4FBF4"/>
        <w:rPr>
          <w:rStyle w:val="pln"/>
          <w:color w:val="131513"/>
          <w:bdr w:val="none" w:sz="0" w:space="0" w:color="auto" w:frame="1"/>
        </w:rPr>
      </w:pPr>
      <w:r>
        <w:rPr>
          <w:rStyle w:val="pln"/>
          <w:color w:val="131513"/>
          <w:bdr w:val="none" w:sz="0" w:space="0" w:color="auto" w:frame="1"/>
        </w:rPr>
        <w:t xml:space="preserve">        </w:t>
      </w:r>
      <w:r>
        <w:rPr>
          <w:rStyle w:val="kwd"/>
          <w:color w:val="AD2BEE"/>
          <w:bdr w:val="none" w:sz="0" w:space="0" w:color="auto" w:frame="1"/>
        </w:rPr>
        <w:t>pass</w:t>
      </w:r>
    </w:p>
    <w:p w:rsidR="00065087" w:rsidRDefault="00065087" w:rsidP="00065087">
      <w:pPr>
        <w:pStyle w:val="HTMLPreformatted"/>
        <w:shd w:val="clear" w:color="auto" w:fill="F4FBF4"/>
        <w:rPr>
          <w:rStyle w:val="pln"/>
          <w:color w:val="131513"/>
          <w:bdr w:val="none" w:sz="0" w:space="0" w:color="auto" w:frame="1"/>
        </w:rPr>
      </w:pPr>
      <w:r>
        <w:rPr>
          <w:rStyle w:val="com"/>
          <w:color w:val="809980"/>
          <w:bdr w:val="none" w:sz="0" w:space="0" w:color="auto" w:frame="1"/>
        </w:rPr>
        <w:t># Bài tập Python 24 Code by Quantrimang.com</w:t>
      </w:r>
    </w:p>
    <w:p w:rsidR="00065087" w:rsidRDefault="00065087" w:rsidP="00065087">
      <w:pPr>
        <w:pStyle w:val="HTMLPreformatted"/>
        <w:shd w:val="clear" w:color="auto" w:fill="F4FBF4"/>
        <w:rPr>
          <w:rFonts w:ascii="Consolas" w:hAnsi="Consolas"/>
          <w:sz w:val="21"/>
          <w:szCs w:val="21"/>
        </w:rPr>
      </w:pPr>
      <w:r>
        <w:rPr>
          <w:rStyle w:val="kwd"/>
          <w:color w:val="AD2BEE"/>
          <w:bdr w:val="none" w:sz="0" w:space="0" w:color="auto" w:frame="1"/>
        </w:rPr>
        <w:t>print</w:t>
      </w:r>
      <w:r>
        <w:rPr>
          <w:rStyle w:val="pln"/>
          <w:color w:val="131513"/>
          <w:bdr w:val="none" w:sz="0" w:space="0" w:color="auto" w:frame="1"/>
        </w:rPr>
        <w:t xml:space="preserve"> </w:t>
      </w:r>
      <w:r>
        <w:rPr>
          <w:rStyle w:val="pun"/>
          <w:color w:val="131513"/>
          <w:bdr w:val="none" w:sz="0" w:space="0" w:color="auto" w:frame="1"/>
        </w:rPr>
        <w:t>(</w:t>
      </w:r>
      <w:r>
        <w:rPr>
          <w:rStyle w:val="pln"/>
          <w:color w:val="131513"/>
          <w:bdr w:val="none" w:sz="0" w:space="0" w:color="auto" w:frame="1"/>
        </w:rPr>
        <w:t>int</w:t>
      </w:r>
      <w:r>
        <w:rPr>
          <w:rStyle w:val="pun"/>
          <w:color w:val="131513"/>
          <w:bdr w:val="none" w:sz="0" w:space="0" w:color="auto" w:frame="1"/>
        </w:rPr>
        <w:t>(</w:t>
      </w:r>
      <w:r>
        <w:rPr>
          <w:rStyle w:val="pln"/>
          <w:color w:val="131513"/>
          <w:bdr w:val="none" w:sz="0" w:space="0" w:color="auto" w:frame="1"/>
        </w:rPr>
        <w:t>round</w:t>
      </w:r>
      <w:r>
        <w:rPr>
          <w:rStyle w:val="pun"/>
          <w:color w:val="131513"/>
          <w:bdr w:val="none" w:sz="0" w:space="0" w:color="auto" w:frame="1"/>
        </w:rPr>
        <w:t>(</w:t>
      </w:r>
      <w:r>
        <w:rPr>
          <w:rStyle w:val="pln"/>
          <w:color w:val="131513"/>
          <w:bdr w:val="none" w:sz="0" w:space="0" w:color="auto" w:frame="1"/>
        </w:rPr>
        <w:t>math</w:t>
      </w:r>
      <w:r>
        <w:rPr>
          <w:rStyle w:val="pun"/>
          <w:color w:val="131513"/>
          <w:bdr w:val="none" w:sz="0" w:space="0" w:color="auto" w:frame="1"/>
        </w:rPr>
        <w:t>.</w:t>
      </w:r>
      <w:r>
        <w:rPr>
          <w:rStyle w:val="pln"/>
          <w:color w:val="131513"/>
          <w:bdr w:val="none" w:sz="0" w:space="0" w:color="auto" w:frame="1"/>
        </w:rPr>
        <w:t>sqrt</w:t>
      </w:r>
      <w:r>
        <w:rPr>
          <w:rStyle w:val="pun"/>
          <w:color w:val="131513"/>
          <w:bdr w:val="none" w:sz="0" w:space="0" w:color="auto" w:frame="1"/>
        </w:rPr>
        <w:t>(</w:t>
      </w:r>
      <w:r>
        <w:rPr>
          <w:rStyle w:val="pln"/>
          <w:color w:val="131513"/>
          <w:bdr w:val="none" w:sz="0" w:space="0" w:color="auto" w:frame="1"/>
        </w:rPr>
        <w:t>pos</w:t>
      </w:r>
      <w:r>
        <w:rPr>
          <w:rStyle w:val="pun"/>
          <w:color w:val="131513"/>
          <w:bdr w:val="none" w:sz="0" w:space="0" w:color="auto" w:frame="1"/>
        </w:rPr>
        <w:t>[</w:t>
      </w:r>
      <w:r>
        <w:rPr>
          <w:rStyle w:val="lit"/>
          <w:color w:val="87711D"/>
          <w:bdr w:val="none" w:sz="0" w:space="0" w:color="auto" w:frame="1"/>
        </w:rPr>
        <w:t>1</w:t>
      </w:r>
      <w:r>
        <w:rPr>
          <w:rStyle w:val="pun"/>
          <w:color w:val="131513"/>
          <w:bdr w:val="none" w:sz="0" w:space="0" w:color="auto" w:frame="1"/>
        </w:rPr>
        <w:t>]**</w:t>
      </w:r>
      <w:r>
        <w:rPr>
          <w:rStyle w:val="lit"/>
          <w:color w:val="87711D"/>
          <w:bdr w:val="none" w:sz="0" w:space="0" w:color="auto" w:frame="1"/>
        </w:rPr>
        <w:t>2</w:t>
      </w:r>
      <w:r>
        <w:rPr>
          <w:rStyle w:val="pun"/>
          <w:color w:val="131513"/>
          <w:bdr w:val="none" w:sz="0" w:space="0" w:color="auto" w:frame="1"/>
        </w:rPr>
        <w:t>+</w:t>
      </w:r>
      <w:r>
        <w:rPr>
          <w:rStyle w:val="pln"/>
          <w:color w:val="131513"/>
          <w:bdr w:val="none" w:sz="0" w:space="0" w:color="auto" w:frame="1"/>
        </w:rPr>
        <w:t>pos</w:t>
      </w:r>
      <w:r>
        <w:rPr>
          <w:rStyle w:val="pun"/>
          <w:color w:val="131513"/>
          <w:bdr w:val="none" w:sz="0" w:space="0" w:color="auto" w:frame="1"/>
        </w:rPr>
        <w:t>[</w:t>
      </w:r>
      <w:r>
        <w:rPr>
          <w:rStyle w:val="lit"/>
          <w:color w:val="87711D"/>
          <w:bdr w:val="none" w:sz="0" w:space="0" w:color="auto" w:frame="1"/>
        </w:rPr>
        <w:t>0</w:t>
      </w:r>
      <w:r>
        <w:rPr>
          <w:rStyle w:val="pun"/>
          <w:color w:val="131513"/>
          <w:bdr w:val="none" w:sz="0" w:space="0" w:color="auto" w:frame="1"/>
        </w:rPr>
        <w:t>]**</w:t>
      </w:r>
      <w:r>
        <w:rPr>
          <w:rStyle w:val="lit"/>
          <w:color w:val="87711D"/>
          <w:bdr w:val="none" w:sz="0" w:space="0" w:color="auto" w:frame="1"/>
        </w:rPr>
        <w:t>2</w:t>
      </w:r>
      <w:r>
        <w:rPr>
          <w:rStyle w:val="pun"/>
          <w:color w:val="131513"/>
          <w:bdr w:val="none" w:sz="0" w:space="0" w:color="auto" w:frame="1"/>
        </w:rPr>
        <w:t>))))</w:t>
      </w:r>
    </w:p>
    <w:p w:rsidR="00AF0BBB" w:rsidRDefault="00AF0BBB" w:rsidP="00BF59A6">
      <w:pPr>
        <w:tabs>
          <w:tab w:val="left" w:pos="285"/>
        </w:tabs>
        <w:jc w:val="both"/>
      </w:pPr>
    </w:p>
    <w:sectPr w:rsidR="00AF0BBB" w:rsidSect="00E47546">
      <w:pgSz w:w="11907" w:h="16840" w:code="9"/>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E47546"/>
    <w:rsid w:val="00065087"/>
    <w:rsid w:val="00214444"/>
    <w:rsid w:val="00237C5A"/>
    <w:rsid w:val="00386BC4"/>
    <w:rsid w:val="004A1ADE"/>
    <w:rsid w:val="00580F46"/>
    <w:rsid w:val="00A47903"/>
    <w:rsid w:val="00AF0BBB"/>
    <w:rsid w:val="00B20EBE"/>
    <w:rsid w:val="00BF21E3"/>
    <w:rsid w:val="00BF59A6"/>
    <w:rsid w:val="00C73676"/>
    <w:rsid w:val="00D47109"/>
    <w:rsid w:val="00E47546"/>
    <w:rsid w:val="00FC1070"/>
    <w:rsid w:val="00FD4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EBE"/>
  </w:style>
  <w:style w:type="paragraph" w:styleId="Heading2">
    <w:name w:val="heading 2"/>
    <w:basedOn w:val="Normal"/>
    <w:link w:val="Heading2Char"/>
    <w:uiPriority w:val="9"/>
    <w:qFormat/>
    <w:rsid w:val="002144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BC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86BC4"/>
    <w:rPr>
      <w:b/>
      <w:bCs/>
    </w:rPr>
  </w:style>
  <w:style w:type="character" w:styleId="HTMLCode">
    <w:name w:val="HTML Code"/>
    <w:basedOn w:val="DefaultParagraphFont"/>
    <w:uiPriority w:val="99"/>
    <w:semiHidden/>
    <w:unhideWhenUsed/>
    <w:rsid w:val="00386BC4"/>
    <w:rPr>
      <w:rFonts w:ascii="Courier New" w:eastAsia="Times New Roman" w:hAnsi="Courier New" w:cs="Courier New"/>
      <w:sz w:val="20"/>
      <w:szCs w:val="20"/>
    </w:rPr>
  </w:style>
  <w:style w:type="character" w:customStyle="1" w:styleId="enlighter-text">
    <w:name w:val="enlighter-text"/>
    <w:basedOn w:val="DefaultParagraphFont"/>
    <w:rsid w:val="00386BC4"/>
  </w:style>
  <w:style w:type="character" w:customStyle="1" w:styleId="enlighter-g1">
    <w:name w:val="enlighter-g1"/>
    <w:basedOn w:val="DefaultParagraphFont"/>
    <w:rsid w:val="00386BC4"/>
  </w:style>
  <w:style w:type="character" w:customStyle="1" w:styleId="enlighter-k1">
    <w:name w:val="enlighter-k1"/>
    <w:basedOn w:val="DefaultParagraphFont"/>
    <w:rsid w:val="00386BC4"/>
  </w:style>
  <w:style w:type="character" w:customStyle="1" w:styleId="enlighter-k0">
    <w:name w:val="enlighter-k0"/>
    <w:basedOn w:val="DefaultParagraphFont"/>
    <w:rsid w:val="00386BC4"/>
  </w:style>
  <w:style w:type="character" w:customStyle="1" w:styleId="enlighter-m0">
    <w:name w:val="enlighter-m0"/>
    <w:basedOn w:val="DefaultParagraphFont"/>
    <w:rsid w:val="00386BC4"/>
  </w:style>
  <w:style w:type="character" w:customStyle="1" w:styleId="enlighter-n1">
    <w:name w:val="enlighter-n1"/>
    <w:basedOn w:val="DefaultParagraphFont"/>
    <w:rsid w:val="00386BC4"/>
  </w:style>
  <w:style w:type="character" w:customStyle="1" w:styleId="enlighter-k3">
    <w:name w:val="enlighter-k3"/>
    <w:basedOn w:val="DefaultParagraphFont"/>
    <w:rsid w:val="00386BC4"/>
  </w:style>
  <w:style w:type="character" w:customStyle="1" w:styleId="enlighter-m1">
    <w:name w:val="enlighter-m1"/>
    <w:basedOn w:val="DefaultParagraphFont"/>
    <w:rsid w:val="00386BC4"/>
  </w:style>
  <w:style w:type="character" w:customStyle="1" w:styleId="enlighter-s0">
    <w:name w:val="enlighter-s0"/>
    <w:basedOn w:val="DefaultParagraphFont"/>
    <w:rsid w:val="00386BC4"/>
  </w:style>
  <w:style w:type="character" w:customStyle="1" w:styleId="enlighter-c0">
    <w:name w:val="enlighter-c0"/>
    <w:basedOn w:val="DefaultParagraphFont"/>
    <w:rsid w:val="00386BC4"/>
  </w:style>
  <w:style w:type="character" w:customStyle="1" w:styleId="mi">
    <w:name w:val="mi"/>
    <w:basedOn w:val="DefaultParagraphFont"/>
    <w:rsid w:val="00BF59A6"/>
  </w:style>
  <w:style w:type="character" w:customStyle="1" w:styleId="mn">
    <w:name w:val="mn"/>
    <w:basedOn w:val="DefaultParagraphFont"/>
    <w:rsid w:val="00BF59A6"/>
  </w:style>
  <w:style w:type="character" w:customStyle="1" w:styleId="mo">
    <w:name w:val="mo"/>
    <w:basedOn w:val="DefaultParagraphFont"/>
    <w:rsid w:val="00BF59A6"/>
  </w:style>
  <w:style w:type="character" w:customStyle="1" w:styleId="enlighter-n0">
    <w:name w:val="enlighter-n0"/>
    <w:basedOn w:val="DefaultParagraphFont"/>
    <w:rsid w:val="00BF59A6"/>
  </w:style>
  <w:style w:type="paragraph" w:styleId="HTMLPreformatted">
    <w:name w:val="HTML Preformatted"/>
    <w:basedOn w:val="Normal"/>
    <w:link w:val="HTMLPreformattedChar"/>
    <w:uiPriority w:val="99"/>
    <w:semiHidden/>
    <w:unhideWhenUsed/>
    <w:rsid w:val="0021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444"/>
    <w:rPr>
      <w:rFonts w:ascii="Courier New" w:eastAsia="Times New Roman" w:hAnsi="Courier New" w:cs="Courier New"/>
      <w:sz w:val="20"/>
      <w:szCs w:val="20"/>
    </w:rPr>
  </w:style>
  <w:style w:type="character" w:customStyle="1" w:styleId="pln">
    <w:name w:val="pln"/>
    <w:basedOn w:val="DefaultParagraphFont"/>
    <w:rsid w:val="00214444"/>
  </w:style>
  <w:style w:type="character" w:customStyle="1" w:styleId="pun">
    <w:name w:val="pun"/>
    <w:basedOn w:val="DefaultParagraphFont"/>
    <w:rsid w:val="00214444"/>
  </w:style>
  <w:style w:type="character" w:customStyle="1" w:styleId="kwd">
    <w:name w:val="kwd"/>
    <w:basedOn w:val="DefaultParagraphFont"/>
    <w:rsid w:val="00214444"/>
  </w:style>
  <w:style w:type="character" w:customStyle="1" w:styleId="str">
    <w:name w:val="str"/>
    <w:basedOn w:val="DefaultParagraphFont"/>
    <w:rsid w:val="00214444"/>
  </w:style>
  <w:style w:type="character" w:customStyle="1" w:styleId="lit">
    <w:name w:val="lit"/>
    <w:basedOn w:val="DefaultParagraphFont"/>
    <w:rsid w:val="00214444"/>
  </w:style>
  <w:style w:type="character" w:customStyle="1" w:styleId="com">
    <w:name w:val="com"/>
    <w:basedOn w:val="DefaultParagraphFont"/>
    <w:rsid w:val="00214444"/>
  </w:style>
  <w:style w:type="character" w:customStyle="1" w:styleId="Heading2Char">
    <w:name w:val="Heading 2 Char"/>
    <w:basedOn w:val="DefaultParagraphFont"/>
    <w:link w:val="Heading2"/>
    <w:uiPriority w:val="9"/>
    <w:rsid w:val="00214444"/>
    <w:rPr>
      <w:rFonts w:eastAsia="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78931124">
      <w:bodyDiv w:val="1"/>
      <w:marLeft w:val="0"/>
      <w:marRight w:val="0"/>
      <w:marTop w:val="0"/>
      <w:marBottom w:val="0"/>
      <w:divBdr>
        <w:top w:val="none" w:sz="0" w:space="0" w:color="auto"/>
        <w:left w:val="none" w:sz="0" w:space="0" w:color="auto"/>
        <w:bottom w:val="none" w:sz="0" w:space="0" w:color="auto"/>
        <w:right w:val="none" w:sz="0" w:space="0" w:color="auto"/>
      </w:divBdr>
      <w:divsChild>
        <w:div w:id="1047334806">
          <w:marLeft w:val="0"/>
          <w:marRight w:val="0"/>
          <w:marTop w:val="0"/>
          <w:marBottom w:val="300"/>
          <w:divBdr>
            <w:top w:val="single" w:sz="6" w:space="0" w:color="F0F0F1"/>
            <w:left w:val="single" w:sz="6" w:space="0" w:color="F0F0F1"/>
            <w:bottom w:val="single" w:sz="6" w:space="0" w:color="F0F0F1"/>
            <w:right w:val="single" w:sz="6" w:space="0" w:color="F0F0F1"/>
          </w:divBdr>
          <w:divsChild>
            <w:div w:id="1860000936">
              <w:marLeft w:val="0"/>
              <w:marRight w:val="0"/>
              <w:marTop w:val="0"/>
              <w:marBottom w:val="0"/>
              <w:divBdr>
                <w:top w:val="none" w:sz="0" w:space="0" w:color="auto"/>
                <w:left w:val="none" w:sz="0" w:space="0" w:color="auto"/>
                <w:bottom w:val="none" w:sz="0" w:space="0" w:color="auto"/>
                <w:right w:val="none" w:sz="0" w:space="0" w:color="auto"/>
              </w:divBdr>
              <w:divsChild>
                <w:div w:id="1024403573">
                  <w:marLeft w:val="0"/>
                  <w:marRight w:val="0"/>
                  <w:marTop w:val="0"/>
                  <w:marBottom w:val="0"/>
                  <w:divBdr>
                    <w:top w:val="single" w:sz="2" w:space="4" w:color="FFFFFF"/>
                    <w:left w:val="single" w:sz="2" w:space="11" w:color="FFFFFF"/>
                    <w:bottom w:val="single" w:sz="2" w:space="1" w:color="FFFFFF"/>
                    <w:right w:val="single" w:sz="2" w:space="4" w:color="FFFFFF"/>
                  </w:divBdr>
                  <w:divsChild>
                    <w:div w:id="1885020594">
                      <w:marLeft w:val="0"/>
                      <w:marRight w:val="0"/>
                      <w:marTop w:val="0"/>
                      <w:marBottom w:val="0"/>
                      <w:divBdr>
                        <w:top w:val="none" w:sz="0" w:space="0" w:color="auto"/>
                        <w:left w:val="none" w:sz="0" w:space="0" w:color="auto"/>
                        <w:bottom w:val="none" w:sz="0" w:space="0" w:color="auto"/>
                        <w:right w:val="none" w:sz="0" w:space="0" w:color="auto"/>
                      </w:divBdr>
                    </w:div>
                  </w:divsChild>
                </w:div>
                <w:div w:id="2138909711">
                  <w:marLeft w:val="0"/>
                  <w:marRight w:val="0"/>
                  <w:marTop w:val="0"/>
                  <w:marBottom w:val="0"/>
                  <w:divBdr>
                    <w:top w:val="single" w:sz="2" w:space="1" w:color="FFFFFF"/>
                    <w:left w:val="single" w:sz="2" w:space="11" w:color="FFFFFF"/>
                    <w:bottom w:val="single" w:sz="2" w:space="1" w:color="FFFFFF"/>
                    <w:right w:val="single" w:sz="2" w:space="4" w:color="FFFFFF"/>
                  </w:divBdr>
                  <w:divsChild>
                    <w:div w:id="666980247">
                      <w:marLeft w:val="0"/>
                      <w:marRight w:val="0"/>
                      <w:marTop w:val="0"/>
                      <w:marBottom w:val="0"/>
                      <w:divBdr>
                        <w:top w:val="none" w:sz="0" w:space="0" w:color="auto"/>
                        <w:left w:val="none" w:sz="0" w:space="0" w:color="auto"/>
                        <w:bottom w:val="none" w:sz="0" w:space="0" w:color="auto"/>
                        <w:right w:val="none" w:sz="0" w:space="0" w:color="auto"/>
                      </w:divBdr>
                    </w:div>
                  </w:divsChild>
                </w:div>
                <w:div w:id="276523949">
                  <w:marLeft w:val="0"/>
                  <w:marRight w:val="0"/>
                  <w:marTop w:val="0"/>
                  <w:marBottom w:val="0"/>
                  <w:divBdr>
                    <w:top w:val="single" w:sz="2" w:space="1" w:color="FFFFFF"/>
                    <w:left w:val="single" w:sz="2" w:space="11" w:color="FFFFFF"/>
                    <w:bottom w:val="single" w:sz="2" w:space="1" w:color="FFFFFF"/>
                    <w:right w:val="single" w:sz="2" w:space="4" w:color="FFFFFF"/>
                  </w:divBdr>
                  <w:divsChild>
                    <w:div w:id="1442410688">
                      <w:marLeft w:val="0"/>
                      <w:marRight w:val="0"/>
                      <w:marTop w:val="0"/>
                      <w:marBottom w:val="0"/>
                      <w:divBdr>
                        <w:top w:val="none" w:sz="0" w:space="0" w:color="auto"/>
                        <w:left w:val="none" w:sz="0" w:space="0" w:color="auto"/>
                        <w:bottom w:val="none" w:sz="0" w:space="0" w:color="auto"/>
                        <w:right w:val="none" w:sz="0" w:space="0" w:color="auto"/>
                      </w:divBdr>
                    </w:div>
                  </w:divsChild>
                </w:div>
                <w:div w:id="1197504956">
                  <w:marLeft w:val="0"/>
                  <w:marRight w:val="0"/>
                  <w:marTop w:val="0"/>
                  <w:marBottom w:val="0"/>
                  <w:divBdr>
                    <w:top w:val="single" w:sz="2" w:space="1" w:color="FFFFFF"/>
                    <w:left w:val="single" w:sz="2" w:space="11" w:color="FFFFFF"/>
                    <w:bottom w:val="single" w:sz="2" w:space="1" w:color="FFFFFF"/>
                    <w:right w:val="single" w:sz="2" w:space="4" w:color="FFFFFF"/>
                  </w:divBdr>
                  <w:divsChild>
                    <w:div w:id="1782647113">
                      <w:marLeft w:val="0"/>
                      <w:marRight w:val="0"/>
                      <w:marTop w:val="0"/>
                      <w:marBottom w:val="0"/>
                      <w:divBdr>
                        <w:top w:val="none" w:sz="0" w:space="0" w:color="auto"/>
                        <w:left w:val="none" w:sz="0" w:space="0" w:color="auto"/>
                        <w:bottom w:val="none" w:sz="0" w:space="0" w:color="auto"/>
                        <w:right w:val="none" w:sz="0" w:space="0" w:color="auto"/>
                      </w:divBdr>
                    </w:div>
                  </w:divsChild>
                </w:div>
                <w:div w:id="836270153">
                  <w:marLeft w:val="0"/>
                  <w:marRight w:val="0"/>
                  <w:marTop w:val="0"/>
                  <w:marBottom w:val="0"/>
                  <w:divBdr>
                    <w:top w:val="single" w:sz="2" w:space="1" w:color="FFFFFF"/>
                    <w:left w:val="single" w:sz="2" w:space="11" w:color="FFFFFF"/>
                    <w:bottom w:val="single" w:sz="2" w:space="1" w:color="FFFFFF"/>
                    <w:right w:val="single" w:sz="2" w:space="4" w:color="FFFFFF"/>
                  </w:divBdr>
                  <w:divsChild>
                    <w:div w:id="1034888102">
                      <w:marLeft w:val="0"/>
                      <w:marRight w:val="0"/>
                      <w:marTop w:val="0"/>
                      <w:marBottom w:val="0"/>
                      <w:divBdr>
                        <w:top w:val="none" w:sz="0" w:space="0" w:color="auto"/>
                        <w:left w:val="none" w:sz="0" w:space="0" w:color="auto"/>
                        <w:bottom w:val="none" w:sz="0" w:space="0" w:color="auto"/>
                        <w:right w:val="none" w:sz="0" w:space="0" w:color="auto"/>
                      </w:divBdr>
                    </w:div>
                  </w:divsChild>
                </w:div>
                <w:div w:id="239609114">
                  <w:marLeft w:val="0"/>
                  <w:marRight w:val="0"/>
                  <w:marTop w:val="0"/>
                  <w:marBottom w:val="0"/>
                  <w:divBdr>
                    <w:top w:val="single" w:sz="2" w:space="1" w:color="FFFFFF"/>
                    <w:left w:val="single" w:sz="2" w:space="11" w:color="FFFFFF"/>
                    <w:bottom w:val="single" w:sz="2" w:space="1" w:color="FFFFFF"/>
                    <w:right w:val="single" w:sz="2" w:space="4" w:color="FFFFFF"/>
                  </w:divBdr>
                  <w:divsChild>
                    <w:div w:id="9856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098923">
      <w:bodyDiv w:val="1"/>
      <w:marLeft w:val="0"/>
      <w:marRight w:val="0"/>
      <w:marTop w:val="0"/>
      <w:marBottom w:val="0"/>
      <w:divBdr>
        <w:top w:val="none" w:sz="0" w:space="0" w:color="auto"/>
        <w:left w:val="none" w:sz="0" w:space="0" w:color="auto"/>
        <w:bottom w:val="none" w:sz="0" w:space="0" w:color="auto"/>
        <w:right w:val="none" w:sz="0" w:space="0" w:color="auto"/>
      </w:divBdr>
      <w:divsChild>
        <w:div w:id="442265277">
          <w:marLeft w:val="0"/>
          <w:marRight w:val="0"/>
          <w:marTop w:val="0"/>
          <w:marBottom w:val="300"/>
          <w:divBdr>
            <w:top w:val="single" w:sz="6" w:space="0" w:color="F0F0F1"/>
            <w:left w:val="single" w:sz="6" w:space="0" w:color="F0F0F1"/>
            <w:bottom w:val="single" w:sz="6" w:space="0" w:color="F0F0F1"/>
            <w:right w:val="single" w:sz="6" w:space="0" w:color="F0F0F1"/>
          </w:divBdr>
          <w:divsChild>
            <w:div w:id="1141965648">
              <w:marLeft w:val="0"/>
              <w:marRight w:val="0"/>
              <w:marTop w:val="0"/>
              <w:marBottom w:val="0"/>
              <w:divBdr>
                <w:top w:val="none" w:sz="0" w:space="0" w:color="auto"/>
                <w:left w:val="none" w:sz="0" w:space="0" w:color="auto"/>
                <w:bottom w:val="none" w:sz="0" w:space="0" w:color="auto"/>
                <w:right w:val="none" w:sz="0" w:space="0" w:color="auto"/>
              </w:divBdr>
              <w:divsChild>
                <w:div w:id="2137720206">
                  <w:marLeft w:val="0"/>
                  <w:marRight w:val="0"/>
                  <w:marTop w:val="0"/>
                  <w:marBottom w:val="0"/>
                  <w:divBdr>
                    <w:top w:val="single" w:sz="2" w:space="4" w:color="FFFFFF"/>
                    <w:left w:val="single" w:sz="2" w:space="11" w:color="FFFFFF"/>
                    <w:bottom w:val="single" w:sz="2" w:space="1" w:color="FFFFFF"/>
                    <w:right w:val="single" w:sz="2" w:space="4" w:color="FFFFFF"/>
                  </w:divBdr>
                  <w:divsChild>
                    <w:div w:id="725638974">
                      <w:marLeft w:val="0"/>
                      <w:marRight w:val="0"/>
                      <w:marTop w:val="0"/>
                      <w:marBottom w:val="0"/>
                      <w:divBdr>
                        <w:top w:val="none" w:sz="0" w:space="0" w:color="auto"/>
                        <w:left w:val="none" w:sz="0" w:space="0" w:color="auto"/>
                        <w:bottom w:val="none" w:sz="0" w:space="0" w:color="auto"/>
                        <w:right w:val="none" w:sz="0" w:space="0" w:color="auto"/>
                      </w:divBdr>
                    </w:div>
                  </w:divsChild>
                </w:div>
                <w:div w:id="1066731118">
                  <w:marLeft w:val="0"/>
                  <w:marRight w:val="0"/>
                  <w:marTop w:val="0"/>
                  <w:marBottom w:val="0"/>
                  <w:divBdr>
                    <w:top w:val="single" w:sz="2" w:space="1" w:color="FFFFFF"/>
                    <w:left w:val="single" w:sz="2" w:space="11" w:color="FFFFFF"/>
                    <w:bottom w:val="single" w:sz="2" w:space="1" w:color="FFFFFF"/>
                    <w:right w:val="single" w:sz="2" w:space="4" w:color="FFFFFF"/>
                  </w:divBdr>
                  <w:divsChild>
                    <w:div w:id="495848731">
                      <w:marLeft w:val="0"/>
                      <w:marRight w:val="0"/>
                      <w:marTop w:val="0"/>
                      <w:marBottom w:val="0"/>
                      <w:divBdr>
                        <w:top w:val="none" w:sz="0" w:space="0" w:color="auto"/>
                        <w:left w:val="none" w:sz="0" w:space="0" w:color="auto"/>
                        <w:bottom w:val="none" w:sz="0" w:space="0" w:color="auto"/>
                        <w:right w:val="none" w:sz="0" w:space="0" w:color="auto"/>
                      </w:divBdr>
                    </w:div>
                  </w:divsChild>
                </w:div>
                <w:div w:id="2015759257">
                  <w:marLeft w:val="0"/>
                  <w:marRight w:val="0"/>
                  <w:marTop w:val="0"/>
                  <w:marBottom w:val="0"/>
                  <w:divBdr>
                    <w:top w:val="single" w:sz="2" w:space="1" w:color="FFFFFF"/>
                    <w:left w:val="single" w:sz="2" w:space="11" w:color="FFFFFF"/>
                    <w:bottom w:val="single" w:sz="2" w:space="1" w:color="FFFFFF"/>
                    <w:right w:val="single" w:sz="2" w:space="4" w:color="FFFFFF"/>
                  </w:divBdr>
                  <w:divsChild>
                    <w:div w:id="1100761039">
                      <w:marLeft w:val="0"/>
                      <w:marRight w:val="0"/>
                      <w:marTop w:val="0"/>
                      <w:marBottom w:val="0"/>
                      <w:divBdr>
                        <w:top w:val="none" w:sz="0" w:space="0" w:color="auto"/>
                        <w:left w:val="none" w:sz="0" w:space="0" w:color="auto"/>
                        <w:bottom w:val="none" w:sz="0" w:space="0" w:color="auto"/>
                        <w:right w:val="none" w:sz="0" w:space="0" w:color="auto"/>
                      </w:divBdr>
                    </w:div>
                  </w:divsChild>
                </w:div>
                <w:div w:id="1571502090">
                  <w:marLeft w:val="0"/>
                  <w:marRight w:val="0"/>
                  <w:marTop w:val="0"/>
                  <w:marBottom w:val="0"/>
                  <w:divBdr>
                    <w:top w:val="single" w:sz="2" w:space="1" w:color="FFFFFF"/>
                    <w:left w:val="single" w:sz="2" w:space="11" w:color="FFFFFF"/>
                    <w:bottom w:val="single" w:sz="2" w:space="1" w:color="FFFFFF"/>
                    <w:right w:val="single" w:sz="2" w:space="4" w:color="FFFFFF"/>
                  </w:divBdr>
                  <w:divsChild>
                    <w:div w:id="52968154">
                      <w:marLeft w:val="0"/>
                      <w:marRight w:val="0"/>
                      <w:marTop w:val="0"/>
                      <w:marBottom w:val="0"/>
                      <w:divBdr>
                        <w:top w:val="none" w:sz="0" w:space="0" w:color="auto"/>
                        <w:left w:val="none" w:sz="0" w:space="0" w:color="auto"/>
                        <w:bottom w:val="none" w:sz="0" w:space="0" w:color="auto"/>
                        <w:right w:val="none" w:sz="0" w:space="0" w:color="auto"/>
                      </w:divBdr>
                    </w:div>
                  </w:divsChild>
                </w:div>
                <w:div w:id="1737513578">
                  <w:marLeft w:val="0"/>
                  <w:marRight w:val="0"/>
                  <w:marTop w:val="0"/>
                  <w:marBottom w:val="0"/>
                  <w:divBdr>
                    <w:top w:val="single" w:sz="2" w:space="1" w:color="FFFFFF"/>
                    <w:left w:val="single" w:sz="2" w:space="11" w:color="FFFFFF"/>
                    <w:bottom w:val="single" w:sz="2" w:space="4" w:color="FFFFFF"/>
                    <w:right w:val="single" w:sz="2" w:space="4" w:color="FFFFFF"/>
                  </w:divBdr>
                  <w:divsChild>
                    <w:div w:id="5828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0435">
          <w:marLeft w:val="0"/>
          <w:marRight w:val="0"/>
          <w:marTop w:val="0"/>
          <w:marBottom w:val="300"/>
          <w:divBdr>
            <w:top w:val="single" w:sz="6" w:space="0" w:color="F0F0F1"/>
            <w:left w:val="single" w:sz="6" w:space="0" w:color="F0F0F1"/>
            <w:bottom w:val="single" w:sz="6" w:space="0" w:color="F0F0F1"/>
            <w:right w:val="single" w:sz="6" w:space="0" w:color="F0F0F1"/>
          </w:divBdr>
          <w:divsChild>
            <w:div w:id="1115179470">
              <w:marLeft w:val="0"/>
              <w:marRight w:val="0"/>
              <w:marTop w:val="0"/>
              <w:marBottom w:val="0"/>
              <w:divBdr>
                <w:top w:val="none" w:sz="0" w:space="0" w:color="auto"/>
                <w:left w:val="none" w:sz="0" w:space="0" w:color="auto"/>
                <w:bottom w:val="none" w:sz="0" w:space="0" w:color="auto"/>
                <w:right w:val="none" w:sz="0" w:space="0" w:color="auto"/>
              </w:divBdr>
              <w:divsChild>
                <w:div w:id="756248542">
                  <w:marLeft w:val="0"/>
                  <w:marRight w:val="0"/>
                  <w:marTop w:val="0"/>
                  <w:marBottom w:val="0"/>
                  <w:divBdr>
                    <w:top w:val="single" w:sz="2" w:space="4" w:color="FFFFFF"/>
                    <w:left w:val="single" w:sz="2" w:space="11" w:color="FFFFFF"/>
                    <w:bottom w:val="single" w:sz="2" w:space="1" w:color="FFFFFF"/>
                    <w:right w:val="single" w:sz="2" w:space="4" w:color="FFFFFF"/>
                  </w:divBdr>
                  <w:divsChild>
                    <w:div w:id="2064869067">
                      <w:marLeft w:val="0"/>
                      <w:marRight w:val="0"/>
                      <w:marTop w:val="0"/>
                      <w:marBottom w:val="0"/>
                      <w:divBdr>
                        <w:top w:val="none" w:sz="0" w:space="0" w:color="auto"/>
                        <w:left w:val="none" w:sz="0" w:space="0" w:color="auto"/>
                        <w:bottom w:val="none" w:sz="0" w:space="0" w:color="auto"/>
                        <w:right w:val="none" w:sz="0" w:space="0" w:color="auto"/>
                      </w:divBdr>
                    </w:div>
                  </w:divsChild>
                </w:div>
                <w:div w:id="1436906833">
                  <w:marLeft w:val="0"/>
                  <w:marRight w:val="0"/>
                  <w:marTop w:val="0"/>
                  <w:marBottom w:val="0"/>
                  <w:divBdr>
                    <w:top w:val="single" w:sz="2" w:space="1" w:color="FFFFFF"/>
                    <w:left w:val="single" w:sz="2" w:space="11" w:color="FFFFFF"/>
                    <w:bottom w:val="single" w:sz="2" w:space="1" w:color="FFFFFF"/>
                    <w:right w:val="single" w:sz="2" w:space="4" w:color="FFFFFF"/>
                  </w:divBdr>
                  <w:divsChild>
                    <w:div w:id="999311924">
                      <w:marLeft w:val="0"/>
                      <w:marRight w:val="0"/>
                      <w:marTop w:val="0"/>
                      <w:marBottom w:val="0"/>
                      <w:divBdr>
                        <w:top w:val="none" w:sz="0" w:space="0" w:color="auto"/>
                        <w:left w:val="none" w:sz="0" w:space="0" w:color="auto"/>
                        <w:bottom w:val="none" w:sz="0" w:space="0" w:color="auto"/>
                        <w:right w:val="none" w:sz="0" w:space="0" w:color="auto"/>
                      </w:divBdr>
                    </w:div>
                  </w:divsChild>
                </w:div>
                <w:div w:id="250622243">
                  <w:marLeft w:val="0"/>
                  <w:marRight w:val="0"/>
                  <w:marTop w:val="0"/>
                  <w:marBottom w:val="0"/>
                  <w:divBdr>
                    <w:top w:val="single" w:sz="2" w:space="1" w:color="FFFFFF"/>
                    <w:left w:val="single" w:sz="2" w:space="11" w:color="FFFFFF"/>
                    <w:bottom w:val="single" w:sz="2" w:space="1" w:color="FFFFFF"/>
                    <w:right w:val="single" w:sz="2" w:space="4" w:color="FFFFFF"/>
                  </w:divBdr>
                  <w:divsChild>
                    <w:div w:id="1127578046">
                      <w:marLeft w:val="0"/>
                      <w:marRight w:val="0"/>
                      <w:marTop w:val="0"/>
                      <w:marBottom w:val="0"/>
                      <w:divBdr>
                        <w:top w:val="none" w:sz="0" w:space="0" w:color="auto"/>
                        <w:left w:val="none" w:sz="0" w:space="0" w:color="auto"/>
                        <w:bottom w:val="none" w:sz="0" w:space="0" w:color="auto"/>
                        <w:right w:val="none" w:sz="0" w:space="0" w:color="auto"/>
                      </w:divBdr>
                    </w:div>
                  </w:divsChild>
                </w:div>
                <w:div w:id="981882274">
                  <w:marLeft w:val="0"/>
                  <w:marRight w:val="0"/>
                  <w:marTop w:val="0"/>
                  <w:marBottom w:val="0"/>
                  <w:divBdr>
                    <w:top w:val="single" w:sz="2" w:space="1" w:color="FFFFFF"/>
                    <w:left w:val="single" w:sz="2" w:space="11" w:color="FFFFFF"/>
                    <w:bottom w:val="single" w:sz="2" w:space="1" w:color="FFFFFF"/>
                    <w:right w:val="single" w:sz="2" w:space="4" w:color="FFFFFF"/>
                  </w:divBdr>
                  <w:divsChild>
                    <w:div w:id="726999230">
                      <w:marLeft w:val="0"/>
                      <w:marRight w:val="0"/>
                      <w:marTop w:val="0"/>
                      <w:marBottom w:val="0"/>
                      <w:divBdr>
                        <w:top w:val="none" w:sz="0" w:space="0" w:color="auto"/>
                        <w:left w:val="none" w:sz="0" w:space="0" w:color="auto"/>
                        <w:bottom w:val="none" w:sz="0" w:space="0" w:color="auto"/>
                        <w:right w:val="none" w:sz="0" w:space="0" w:color="auto"/>
                      </w:divBdr>
                    </w:div>
                  </w:divsChild>
                </w:div>
                <w:div w:id="1897086281">
                  <w:marLeft w:val="0"/>
                  <w:marRight w:val="0"/>
                  <w:marTop w:val="0"/>
                  <w:marBottom w:val="0"/>
                  <w:divBdr>
                    <w:top w:val="single" w:sz="2" w:space="1" w:color="FFFFFF"/>
                    <w:left w:val="single" w:sz="2" w:space="11" w:color="FFFFFF"/>
                    <w:bottom w:val="single" w:sz="2" w:space="4" w:color="FFFFFF"/>
                    <w:right w:val="single" w:sz="2" w:space="4" w:color="FFFFFF"/>
                  </w:divBdr>
                  <w:divsChild>
                    <w:div w:id="110580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6426">
          <w:marLeft w:val="0"/>
          <w:marRight w:val="0"/>
          <w:marTop w:val="0"/>
          <w:marBottom w:val="300"/>
          <w:divBdr>
            <w:top w:val="single" w:sz="6" w:space="0" w:color="F0F0F1"/>
            <w:left w:val="single" w:sz="6" w:space="0" w:color="F0F0F1"/>
            <w:bottom w:val="single" w:sz="6" w:space="0" w:color="F0F0F1"/>
            <w:right w:val="single" w:sz="6" w:space="0" w:color="F0F0F1"/>
          </w:divBdr>
          <w:divsChild>
            <w:div w:id="2121558531">
              <w:marLeft w:val="0"/>
              <w:marRight w:val="0"/>
              <w:marTop w:val="0"/>
              <w:marBottom w:val="0"/>
              <w:divBdr>
                <w:top w:val="none" w:sz="0" w:space="0" w:color="auto"/>
                <w:left w:val="none" w:sz="0" w:space="0" w:color="auto"/>
                <w:bottom w:val="none" w:sz="0" w:space="0" w:color="auto"/>
                <w:right w:val="none" w:sz="0" w:space="0" w:color="auto"/>
              </w:divBdr>
              <w:divsChild>
                <w:div w:id="880941595">
                  <w:marLeft w:val="0"/>
                  <w:marRight w:val="0"/>
                  <w:marTop w:val="0"/>
                  <w:marBottom w:val="0"/>
                  <w:divBdr>
                    <w:top w:val="single" w:sz="2" w:space="4" w:color="FFFFFF"/>
                    <w:left w:val="single" w:sz="2" w:space="11" w:color="FFFFFF"/>
                    <w:bottom w:val="single" w:sz="2" w:space="1" w:color="FFFFFF"/>
                    <w:right w:val="single" w:sz="2" w:space="4" w:color="FFFFFF"/>
                  </w:divBdr>
                  <w:divsChild>
                    <w:div w:id="1687632478">
                      <w:marLeft w:val="0"/>
                      <w:marRight w:val="0"/>
                      <w:marTop w:val="0"/>
                      <w:marBottom w:val="0"/>
                      <w:divBdr>
                        <w:top w:val="none" w:sz="0" w:space="0" w:color="auto"/>
                        <w:left w:val="none" w:sz="0" w:space="0" w:color="auto"/>
                        <w:bottom w:val="none" w:sz="0" w:space="0" w:color="auto"/>
                        <w:right w:val="none" w:sz="0" w:space="0" w:color="auto"/>
                      </w:divBdr>
                    </w:div>
                  </w:divsChild>
                </w:div>
                <w:div w:id="999574543">
                  <w:marLeft w:val="0"/>
                  <w:marRight w:val="0"/>
                  <w:marTop w:val="0"/>
                  <w:marBottom w:val="0"/>
                  <w:divBdr>
                    <w:top w:val="single" w:sz="2" w:space="1" w:color="FFFFFF"/>
                    <w:left w:val="single" w:sz="2" w:space="11" w:color="FFFFFF"/>
                    <w:bottom w:val="single" w:sz="2" w:space="1" w:color="FFFFFF"/>
                    <w:right w:val="single" w:sz="2" w:space="4" w:color="FFFFFF"/>
                  </w:divBdr>
                  <w:divsChild>
                    <w:div w:id="352264025">
                      <w:marLeft w:val="0"/>
                      <w:marRight w:val="0"/>
                      <w:marTop w:val="0"/>
                      <w:marBottom w:val="0"/>
                      <w:divBdr>
                        <w:top w:val="none" w:sz="0" w:space="0" w:color="auto"/>
                        <w:left w:val="none" w:sz="0" w:space="0" w:color="auto"/>
                        <w:bottom w:val="none" w:sz="0" w:space="0" w:color="auto"/>
                        <w:right w:val="none" w:sz="0" w:space="0" w:color="auto"/>
                      </w:divBdr>
                    </w:div>
                  </w:divsChild>
                </w:div>
                <w:div w:id="1959944551">
                  <w:marLeft w:val="0"/>
                  <w:marRight w:val="0"/>
                  <w:marTop w:val="0"/>
                  <w:marBottom w:val="0"/>
                  <w:divBdr>
                    <w:top w:val="single" w:sz="2" w:space="1" w:color="FFFFFF"/>
                    <w:left w:val="single" w:sz="2" w:space="11" w:color="FFFFFF"/>
                    <w:bottom w:val="single" w:sz="2" w:space="1" w:color="FFFFFF"/>
                    <w:right w:val="single" w:sz="2" w:space="4" w:color="FFFFFF"/>
                  </w:divBdr>
                  <w:divsChild>
                    <w:div w:id="2096631322">
                      <w:marLeft w:val="0"/>
                      <w:marRight w:val="0"/>
                      <w:marTop w:val="0"/>
                      <w:marBottom w:val="0"/>
                      <w:divBdr>
                        <w:top w:val="none" w:sz="0" w:space="0" w:color="auto"/>
                        <w:left w:val="none" w:sz="0" w:space="0" w:color="auto"/>
                        <w:bottom w:val="none" w:sz="0" w:space="0" w:color="auto"/>
                        <w:right w:val="none" w:sz="0" w:space="0" w:color="auto"/>
                      </w:divBdr>
                    </w:div>
                  </w:divsChild>
                </w:div>
                <w:div w:id="989285895">
                  <w:marLeft w:val="0"/>
                  <w:marRight w:val="0"/>
                  <w:marTop w:val="0"/>
                  <w:marBottom w:val="0"/>
                  <w:divBdr>
                    <w:top w:val="single" w:sz="2" w:space="1" w:color="FFFFFF"/>
                    <w:left w:val="single" w:sz="2" w:space="11" w:color="FFFFFF"/>
                    <w:bottom w:val="single" w:sz="2" w:space="4" w:color="FFFFFF"/>
                    <w:right w:val="single" w:sz="2" w:space="4" w:color="FFFFFF"/>
                  </w:divBdr>
                  <w:divsChild>
                    <w:div w:id="15375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41326">
          <w:marLeft w:val="0"/>
          <w:marRight w:val="0"/>
          <w:marTop w:val="0"/>
          <w:marBottom w:val="300"/>
          <w:divBdr>
            <w:top w:val="single" w:sz="6" w:space="0" w:color="F0F0F1"/>
            <w:left w:val="single" w:sz="6" w:space="0" w:color="F0F0F1"/>
            <w:bottom w:val="single" w:sz="6" w:space="0" w:color="F0F0F1"/>
            <w:right w:val="single" w:sz="6" w:space="0" w:color="F0F0F1"/>
          </w:divBdr>
          <w:divsChild>
            <w:div w:id="1447390279">
              <w:marLeft w:val="0"/>
              <w:marRight w:val="0"/>
              <w:marTop w:val="0"/>
              <w:marBottom w:val="0"/>
              <w:divBdr>
                <w:top w:val="none" w:sz="0" w:space="0" w:color="auto"/>
                <w:left w:val="none" w:sz="0" w:space="0" w:color="auto"/>
                <w:bottom w:val="none" w:sz="0" w:space="0" w:color="auto"/>
                <w:right w:val="none" w:sz="0" w:space="0" w:color="auto"/>
              </w:divBdr>
              <w:divsChild>
                <w:div w:id="1765221336">
                  <w:marLeft w:val="0"/>
                  <w:marRight w:val="0"/>
                  <w:marTop w:val="0"/>
                  <w:marBottom w:val="0"/>
                  <w:divBdr>
                    <w:top w:val="single" w:sz="2" w:space="4" w:color="FFFFFF"/>
                    <w:left w:val="single" w:sz="2" w:space="11" w:color="FFFFFF"/>
                    <w:bottom w:val="single" w:sz="2" w:space="1" w:color="FFFFFF"/>
                    <w:right w:val="single" w:sz="2" w:space="4" w:color="FFFFFF"/>
                  </w:divBdr>
                  <w:divsChild>
                    <w:div w:id="1235433398">
                      <w:marLeft w:val="0"/>
                      <w:marRight w:val="0"/>
                      <w:marTop w:val="0"/>
                      <w:marBottom w:val="0"/>
                      <w:divBdr>
                        <w:top w:val="none" w:sz="0" w:space="0" w:color="auto"/>
                        <w:left w:val="none" w:sz="0" w:space="0" w:color="auto"/>
                        <w:bottom w:val="none" w:sz="0" w:space="0" w:color="auto"/>
                        <w:right w:val="none" w:sz="0" w:space="0" w:color="auto"/>
                      </w:divBdr>
                    </w:div>
                  </w:divsChild>
                </w:div>
                <w:div w:id="23751303">
                  <w:marLeft w:val="0"/>
                  <w:marRight w:val="0"/>
                  <w:marTop w:val="0"/>
                  <w:marBottom w:val="0"/>
                  <w:divBdr>
                    <w:top w:val="single" w:sz="2" w:space="1" w:color="FFFFFF"/>
                    <w:left w:val="single" w:sz="2" w:space="11" w:color="FFFFFF"/>
                    <w:bottom w:val="single" w:sz="2" w:space="1" w:color="FFFFFF"/>
                    <w:right w:val="single" w:sz="2" w:space="4" w:color="FFFFFF"/>
                  </w:divBdr>
                  <w:divsChild>
                    <w:div w:id="709302570">
                      <w:marLeft w:val="0"/>
                      <w:marRight w:val="0"/>
                      <w:marTop w:val="0"/>
                      <w:marBottom w:val="0"/>
                      <w:divBdr>
                        <w:top w:val="none" w:sz="0" w:space="0" w:color="auto"/>
                        <w:left w:val="none" w:sz="0" w:space="0" w:color="auto"/>
                        <w:bottom w:val="none" w:sz="0" w:space="0" w:color="auto"/>
                        <w:right w:val="none" w:sz="0" w:space="0" w:color="auto"/>
                      </w:divBdr>
                    </w:div>
                  </w:divsChild>
                </w:div>
                <w:div w:id="196353675">
                  <w:marLeft w:val="0"/>
                  <w:marRight w:val="0"/>
                  <w:marTop w:val="0"/>
                  <w:marBottom w:val="0"/>
                  <w:divBdr>
                    <w:top w:val="single" w:sz="2" w:space="1" w:color="FFFFFF"/>
                    <w:left w:val="single" w:sz="2" w:space="11" w:color="FFFFFF"/>
                    <w:bottom w:val="single" w:sz="2" w:space="1" w:color="FFFFFF"/>
                    <w:right w:val="single" w:sz="2" w:space="4" w:color="FFFFFF"/>
                  </w:divBdr>
                  <w:divsChild>
                    <w:div w:id="1744176676">
                      <w:marLeft w:val="0"/>
                      <w:marRight w:val="0"/>
                      <w:marTop w:val="0"/>
                      <w:marBottom w:val="0"/>
                      <w:divBdr>
                        <w:top w:val="none" w:sz="0" w:space="0" w:color="auto"/>
                        <w:left w:val="none" w:sz="0" w:space="0" w:color="auto"/>
                        <w:bottom w:val="none" w:sz="0" w:space="0" w:color="auto"/>
                        <w:right w:val="none" w:sz="0" w:space="0" w:color="auto"/>
                      </w:divBdr>
                    </w:div>
                  </w:divsChild>
                </w:div>
                <w:div w:id="1228616493">
                  <w:marLeft w:val="0"/>
                  <w:marRight w:val="0"/>
                  <w:marTop w:val="0"/>
                  <w:marBottom w:val="0"/>
                  <w:divBdr>
                    <w:top w:val="single" w:sz="2" w:space="1" w:color="FFFFFF"/>
                    <w:left w:val="single" w:sz="2" w:space="11" w:color="FFFFFF"/>
                    <w:bottom w:val="single" w:sz="2" w:space="1" w:color="FFFFFF"/>
                    <w:right w:val="single" w:sz="2" w:space="4" w:color="FFFFFF"/>
                  </w:divBdr>
                  <w:divsChild>
                    <w:div w:id="1071729468">
                      <w:marLeft w:val="0"/>
                      <w:marRight w:val="0"/>
                      <w:marTop w:val="0"/>
                      <w:marBottom w:val="0"/>
                      <w:divBdr>
                        <w:top w:val="none" w:sz="0" w:space="0" w:color="auto"/>
                        <w:left w:val="none" w:sz="0" w:space="0" w:color="auto"/>
                        <w:bottom w:val="none" w:sz="0" w:space="0" w:color="auto"/>
                        <w:right w:val="none" w:sz="0" w:space="0" w:color="auto"/>
                      </w:divBdr>
                    </w:div>
                  </w:divsChild>
                </w:div>
                <w:div w:id="1739940873">
                  <w:marLeft w:val="0"/>
                  <w:marRight w:val="0"/>
                  <w:marTop w:val="0"/>
                  <w:marBottom w:val="0"/>
                  <w:divBdr>
                    <w:top w:val="single" w:sz="2" w:space="1" w:color="FFFFFF"/>
                    <w:left w:val="single" w:sz="2" w:space="11" w:color="FFFFFF"/>
                    <w:bottom w:val="single" w:sz="2" w:space="1" w:color="FFFFFF"/>
                    <w:right w:val="single" w:sz="2" w:space="4" w:color="FFFFFF"/>
                  </w:divBdr>
                  <w:divsChild>
                    <w:div w:id="1763180687">
                      <w:marLeft w:val="0"/>
                      <w:marRight w:val="0"/>
                      <w:marTop w:val="0"/>
                      <w:marBottom w:val="0"/>
                      <w:divBdr>
                        <w:top w:val="none" w:sz="0" w:space="0" w:color="auto"/>
                        <w:left w:val="none" w:sz="0" w:space="0" w:color="auto"/>
                        <w:bottom w:val="none" w:sz="0" w:space="0" w:color="auto"/>
                        <w:right w:val="none" w:sz="0" w:space="0" w:color="auto"/>
                      </w:divBdr>
                    </w:div>
                  </w:divsChild>
                </w:div>
                <w:div w:id="1785493594">
                  <w:marLeft w:val="0"/>
                  <w:marRight w:val="0"/>
                  <w:marTop w:val="0"/>
                  <w:marBottom w:val="0"/>
                  <w:divBdr>
                    <w:top w:val="single" w:sz="2" w:space="1" w:color="FFFFFF"/>
                    <w:left w:val="single" w:sz="2" w:space="11" w:color="FFFFFF"/>
                    <w:bottom w:val="single" w:sz="2" w:space="1" w:color="FFFFFF"/>
                    <w:right w:val="single" w:sz="2" w:space="4" w:color="FFFFFF"/>
                  </w:divBdr>
                  <w:divsChild>
                    <w:div w:id="1596936527">
                      <w:marLeft w:val="0"/>
                      <w:marRight w:val="0"/>
                      <w:marTop w:val="0"/>
                      <w:marBottom w:val="0"/>
                      <w:divBdr>
                        <w:top w:val="none" w:sz="0" w:space="0" w:color="auto"/>
                        <w:left w:val="none" w:sz="0" w:space="0" w:color="auto"/>
                        <w:bottom w:val="none" w:sz="0" w:space="0" w:color="auto"/>
                        <w:right w:val="none" w:sz="0" w:space="0" w:color="auto"/>
                      </w:divBdr>
                    </w:div>
                  </w:divsChild>
                </w:div>
                <w:div w:id="1978679650">
                  <w:marLeft w:val="0"/>
                  <w:marRight w:val="0"/>
                  <w:marTop w:val="0"/>
                  <w:marBottom w:val="0"/>
                  <w:divBdr>
                    <w:top w:val="single" w:sz="2" w:space="1" w:color="FFFFFF"/>
                    <w:left w:val="single" w:sz="2" w:space="11" w:color="FFFFFF"/>
                    <w:bottom w:val="single" w:sz="2" w:space="1" w:color="FFFFFF"/>
                    <w:right w:val="single" w:sz="2" w:space="4" w:color="FFFFFF"/>
                  </w:divBdr>
                  <w:divsChild>
                    <w:div w:id="1352030127">
                      <w:marLeft w:val="0"/>
                      <w:marRight w:val="0"/>
                      <w:marTop w:val="0"/>
                      <w:marBottom w:val="0"/>
                      <w:divBdr>
                        <w:top w:val="none" w:sz="0" w:space="0" w:color="auto"/>
                        <w:left w:val="none" w:sz="0" w:space="0" w:color="auto"/>
                        <w:bottom w:val="none" w:sz="0" w:space="0" w:color="auto"/>
                        <w:right w:val="none" w:sz="0" w:space="0" w:color="auto"/>
                      </w:divBdr>
                    </w:div>
                  </w:divsChild>
                </w:div>
                <w:div w:id="296492037">
                  <w:marLeft w:val="0"/>
                  <w:marRight w:val="0"/>
                  <w:marTop w:val="0"/>
                  <w:marBottom w:val="0"/>
                  <w:divBdr>
                    <w:top w:val="single" w:sz="2" w:space="1" w:color="FFFFFF"/>
                    <w:left w:val="single" w:sz="2" w:space="11" w:color="FFFFFF"/>
                    <w:bottom w:val="single" w:sz="2" w:space="1" w:color="FFFFFF"/>
                    <w:right w:val="single" w:sz="2" w:space="4" w:color="FFFFFF"/>
                  </w:divBdr>
                  <w:divsChild>
                    <w:div w:id="1548031348">
                      <w:marLeft w:val="0"/>
                      <w:marRight w:val="0"/>
                      <w:marTop w:val="0"/>
                      <w:marBottom w:val="0"/>
                      <w:divBdr>
                        <w:top w:val="none" w:sz="0" w:space="0" w:color="auto"/>
                        <w:left w:val="none" w:sz="0" w:space="0" w:color="auto"/>
                        <w:bottom w:val="none" w:sz="0" w:space="0" w:color="auto"/>
                        <w:right w:val="none" w:sz="0" w:space="0" w:color="auto"/>
                      </w:divBdr>
                    </w:div>
                  </w:divsChild>
                </w:div>
                <w:div w:id="600181683">
                  <w:marLeft w:val="0"/>
                  <w:marRight w:val="0"/>
                  <w:marTop w:val="0"/>
                  <w:marBottom w:val="0"/>
                  <w:divBdr>
                    <w:top w:val="single" w:sz="2" w:space="1" w:color="FFFFFF"/>
                    <w:left w:val="single" w:sz="2" w:space="11" w:color="FFFFFF"/>
                    <w:bottom w:val="single" w:sz="2" w:space="4" w:color="FFFFFF"/>
                    <w:right w:val="single" w:sz="2" w:space="4" w:color="FFFFFF"/>
                  </w:divBdr>
                  <w:divsChild>
                    <w:div w:id="198666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52234">
          <w:marLeft w:val="0"/>
          <w:marRight w:val="0"/>
          <w:marTop w:val="0"/>
          <w:marBottom w:val="300"/>
          <w:divBdr>
            <w:top w:val="single" w:sz="6" w:space="0" w:color="F0F0F1"/>
            <w:left w:val="single" w:sz="6" w:space="0" w:color="F0F0F1"/>
            <w:bottom w:val="single" w:sz="6" w:space="0" w:color="F0F0F1"/>
            <w:right w:val="single" w:sz="6" w:space="0" w:color="F0F0F1"/>
          </w:divBdr>
          <w:divsChild>
            <w:div w:id="1062093607">
              <w:marLeft w:val="0"/>
              <w:marRight w:val="0"/>
              <w:marTop w:val="0"/>
              <w:marBottom w:val="0"/>
              <w:divBdr>
                <w:top w:val="none" w:sz="0" w:space="0" w:color="auto"/>
                <w:left w:val="none" w:sz="0" w:space="0" w:color="auto"/>
                <w:bottom w:val="none" w:sz="0" w:space="0" w:color="auto"/>
                <w:right w:val="none" w:sz="0" w:space="0" w:color="auto"/>
              </w:divBdr>
              <w:divsChild>
                <w:div w:id="1601839932">
                  <w:marLeft w:val="0"/>
                  <w:marRight w:val="0"/>
                  <w:marTop w:val="0"/>
                  <w:marBottom w:val="0"/>
                  <w:divBdr>
                    <w:top w:val="single" w:sz="2" w:space="4" w:color="FFFFFF"/>
                    <w:left w:val="single" w:sz="2" w:space="11" w:color="FFFFFF"/>
                    <w:bottom w:val="single" w:sz="2" w:space="1" w:color="FFFFFF"/>
                    <w:right w:val="single" w:sz="2" w:space="4" w:color="FFFFFF"/>
                  </w:divBdr>
                  <w:divsChild>
                    <w:div w:id="1267616405">
                      <w:marLeft w:val="0"/>
                      <w:marRight w:val="0"/>
                      <w:marTop w:val="0"/>
                      <w:marBottom w:val="0"/>
                      <w:divBdr>
                        <w:top w:val="none" w:sz="0" w:space="0" w:color="auto"/>
                        <w:left w:val="none" w:sz="0" w:space="0" w:color="auto"/>
                        <w:bottom w:val="none" w:sz="0" w:space="0" w:color="auto"/>
                        <w:right w:val="none" w:sz="0" w:space="0" w:color="auto"/>
                      </w:divBdr>
                    </w:div>
                  </w:divsChild>
                </w:div>
                <w:div w:id="648481554">
                  <w:marLeft w:val="0"/>
                  <w:marRight w:val="0"/>
                  <w:marTop w:val="0"/>
                  <w:marBottom w:val="0"/>
                  <w:divBdr>
                    <w:top w:val="single" w:sz="2" w:space="1" w:color="FFFFFF"/>
                    <w:left w:val="single" w:sz="2" w:space="11" w:color="FFFFFF"/>
                    <w:bottom w:val="single" w:sz="2" w:space="4" w:color="FFFFFF"/>
                    <w:right w:val="single" w:sz="2" w:space="4" w:color="FFFFFF"/>
                  </w:divBdr>
                  <w:divsChild>
                    <w:div w:id="12473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88070">
          <w:marLeft w:val="0"/>
          <w:marRight w:val="0"/>
          <w:marTop w:val="0"/>
          <w:marBottom w:val="300"/>
          <w:divBdr>
            <w:top w:val="single" w:sz="6" w:space="0" w:color="F0F0F1"/>
            <w:left w:val="single" w:sz="6" w:space="0" w:color="F0F0F1"/>
            <w:bottom w:val="single" w:sz="6" w:space="0" w:color="F0F0F1"/>
            <w:right w:val="single" w:sz="6" w:space="0" w:color="F0F0F1"/>
          </w:divBdr>
          <w:divsChild>
            <w:div w:id="450242544">
              <w:marLeft w:val="0"/>
              <w:marRight w:val="0"/>
              <w:marTop w:val="0"/>
              <w:marBottom w:val="0"/>
              <w:divBdr>
                <w:top w:val="none" w:sz="0" w:space="0" w:color="auto"/>
                <w:left w:val="none" w:sz="0" w:space="0" w:color="auto"/>
                <w:bottom w:val="none" w:sz="0" w:space="0" w:color="auto"/>
                <w:right w:val="none" w:sz="0" w:space="0" w:color="auto"/>
              </w:divBdr>
              <w:divsChild>
                <w:div w:id="253631054">
                  <w:marLeft w:val="0"/>
                  <w:marRight w:val="0"/>
                  <w:marTop w:val="0"/>
                  <w:marBottom w:val="0"/>
                  <w:divBdr>
                    <w:top w:val="single" w:sz="2" w:space="4" w:color="FFFFFF"/>
                    <w:left w:val="single" w:sz="2" w:space="11" w:color="FFFFFF"/>
                    <w:bottom w:val="single" w:sz="2" w:space="1" w:color="FFFFFF"/>
                    <w:right w:val="single" w:sz="2" w:space="4" w:color="FFFFFF"/>
                  </w:divBdr>
                  <w:divsChild>
                    <w:div w:id="1516460142">
                      <w:marLeft w:val="0"/>
                      <w:marRight w:val="0"/>
                      <w:marTop w:val="0"/>
                      <w:marBottom w:val="0"/>
                      <w:divBdr>
                        <w:top w:val="none" w:sz="0" w:space="0" w:color="auto"/>
                        <w:left w:val="none" w:sz="0" w:space="0" w:color="auto"/>
                        <w:bottom w:val="none" w:sz="0" w:space="0" w:color="auto"/>
                        <w:right w:val="none" w:sz="0" w:space="0" w:color="auto"/>
                      </w:divBdr>
                    </w:div>
                  </w:divsChild>
                </w:div>
                <w:div w:id="1229533703">
                  <w:marLeft w:val="0"/>
                  <w:marRight w:val="0"/>
                  <w:marTop w:val="0"/>
                  <w:marBottom w:val="0"/>
                  <w:divBdr>
                    <w:top w:val="single" w:sz="2" w:space="1" w:color="FFFFFF"/>
                    <w:left w:val="single" w:sz="2" w:space="11" w:color="FFFFFF"/>
                    <w:bottom w:val="single" w:sz="2" w:space="1" w:color="FFFFFF"/>
                    <w:right w:val="single" w:sz="2" w:space="4" w:color="FFFFFF"/>
                  </w:divBdr>
                  <w:divsChild>
                    <w:div w:id="1052463645">
                      <w:marLeft w:val="0"/>
                      <w:marRight w:val="0"/>
                      <w:marTop w:val="0"/>
                      <w:marBottom w:val="0"/>
                      <w:divBdr>
                        <w:top w:val="none" w:sz="0" w:space="0" w:color="auto"/>
                        <w:left w:val="none" w:sz="0" w:space="0" w:color="auto"/>
                        <w:bottom w:val="none" w:sz="0" w:space="0" w:color="auto"/>
                        <w:right w:val="none" w:sz="0" w:space="0" w:color="auto"/>
                      </w:divBdr>
                    </w:div>
                  </w:divsChild>
                </w:div>
                <w:div w:id="1056978735">
                  <w:marLeft w:val="0"/>
                  <w:marRight w:val="0"/>
                  <w:marTop w:val="0"/>
                  <w:marBottom w:val="0"/>
                  <w:divBdr>
                    <w:top w:val="single" w:sz="2" w:space="1" w:color="FFFFFF"/>
                    <w:left w:val="single" w:sz="2" w:space="11" w:color="FFFFFF"/>
                    <w:bottom w:val="single" w:sz="2" w:space="1" w:color="FFFFFF"/>
                    <w:right w:val="single" w:sz="2" w:space="4" w:color="FFFFFF"/>
                  </w:divBdr>
                  <w:divsChild>
                    <w:div w:id="12895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17011">
      <w:bodyDiv w:val="1"/>
      <w:marLeft w:val="0"/>
      <w:marRight w:val="0"/>
      <w:marTop w:val="0"/>
      <w:marBottom w:val="0"/>
      <w:divBdr>
        <w:top w:val="none" w:sz="0" w:space="0" w:color="auto"/>
        <w:left w:val="none" w:sz="0" w:space="0" w:color="auto"/>
        <w:bottom w:val="none" w:sz="0" w:space="0" w:color="auto"/>
        <w:right w:val="none" w:sz="0" w:space="0" w:color="auto"/>
      </w:divBdr>
    </w:div>
    <w:div w:id="892739820">
      <w:bodyDiv w:val="1"/>
      <w:marLeft w:val="0"/>
      <w:marRight w:val="0"/>
      <w:marTop w:val="0"/>
      <w:marBottom w:val="0"/>
      <w:divBdr>
        <w:top w:val="none" w:sz="0" w:space="0" w:color="auto"/>
        <w:left w:val="none" w:sz="0" w:space="0" w:color="auto"/>
        <w:bottom w:val="none" w:sz="0" w:space="0" w:color="auto"/>
        <w:right w:val="none" w:sz="0" w:space="0" w:color="auto"/>
      </w:divBdr>
    </w:div>
    <w:div w:id="950403814">
      <w:bodyDiv w:val="1"/>
      <w:marLeft w:val="0"/>
      <w:marRight w:val="0"/>
      <w:marTop w:val="0"/>
      <w:marBottom w:val="0"/>
      <w:divBdr>
        <w:top w:val="none" w:sz="0" w:space="0" w:color="auto"/>
        <w:left w:val="none" w:sz="0" w:space="0" w:color="auto"/>
        <w:bottom w:val="none" w:sz="0" w:space="0" w:color="auto"/>
        <w:right w:val="none" w:sz="0" w:space="0" w:color="auto"/>
      </w:divBdr>
      <w:divsChild>
        <w:div w:id="1271205087">
          <w:marLeft w:val="0"/>
          <w:marRight w:val="0"/>
          <w:marTop w:val="0"/>
          <w:marBottom w:val="300"/>
          <w:divBdr>
            <w:top w:val="single" w:sz="6" w:space="0" w:color="F0F0F1"/>
            <w:left w:val="single" w:sz="6" w:space="0" w:color="F0F0F1"/>
            <w:bottom w:val="single" w:sz="6" w:space="0" w:color="F0F0F1"/>
            <w:right w:val="single" w:sz="6" w:space="0" w:color="F0F0F1"/>
          </w:divBdr>
          <w:divsChild>
            <w:div w:id="1312178042">
              <w:marLeft w:val="0"/>
              <w:marRight w:val="0"/>
              <w:marTop w:val="0"/>
              <w:marBottom w:val="0"/>
              <w:divBdr>
                <w:top w:val="none" w:sz="0" w:space="0" w:color="auto"/>
                <w:left w:val="none" w:sz="0" w:space="0" w:color="auto"/>
                <w:bottom w:val="none" w:sz="0" w:space="0" w:color="auto"/>
                <w:right w:val="none" w:sz="0" w:space="0" w:color="auto"/>
              </w:divBdr>
              <w:divsChild>
                <w:div w:id="496651837">
                  <w:marLeft w:val="0"/>
                  <w:marRight w:val="0"/>
                  <w:marTop w:val="0"/>
                  <w:marBottom w:val="0"/>
                  <w:divBdr>
                    <w:top w:val="single" w:sz="2" w:space="4" w:color="FFFFFF"/>
                    <w:left w:val="single" w:sz="2" w:space="11" w:color="FFFFFF"/>
                    <w:bottom w:val="single" w:sz="2" w:space="1" w:color="FFFFFF"/>
                    <w:right w:val="single" w:sz="2" w:space="4" w:color="FFFFFF"/>
                  </w:divBdr>
                  <w:divsChild>
                    <w:div w:id="791824133">
                      <w:marLeft w:val="0"/>
                      <w:marRight w:val="0"/>
                      <w:marTop w:val="0"/>
                      <w:marBottom w:val="0"/>
                      <w:divBdr>
                        <w:top w:val="none" w:sz="0" w:space="0" w:color="auto"/>
                        <w:left w:val="none" w:sz="0" w:space="0" w:color="auto"/>
                        <w:bottom w:val="none" w:sz="0" w:space="0" w:color="auto"/>
                        <w:right w:val="none" w:sz="0" w:space="0" w:color="auto"/>
                      </w:divBdr>
                    </w:div>
                  </w:divsChild>
                </w:div>
                <w:div w:id="200944265">
                  <w:marLeft w:val="0"/>
                  <w:marRight w:val="0"/>
                  <w:marTop w:val="0"/>
                  <w:marBottom w:val="0"/>
                  <w:divBdr>
                    <w:top w:val="single" w:sz="2" w:space="1" w:color="FFFFFF"/>
                    <w:left w:val="single" w:sz="2" w:space="11" w:color="FFFFFF"/>
                    <w:bottom w:val="single" w:sz="2" w:space="1" w:color="FFFFFF"/>
                    <w:right w:val="single" w:sz="2" w:space="4" w:color="FFFFFF"/>
                  </w:divBdr>
                  <w:divsChild>
                    <w:div w:id="560672555">
                      <w:marLeft w:val="0"/>
                      <w:marRight w:val="0"/>
                      <w:marTop w:val="0"/>
                      <w:marBottom w:val="0"/>
                      <w:divBdr>
                        <w:top w:val="none" w:sz="0" w:space="0" w:color="auto"/>
                        <w:left w:val="none" w:sz="0" w:space="0" w:color="auto"/>
                        <w:bottom w:val="none" w:sz="0" w:space="0" w:color="auto"/>
                        <w:right w:val="none" w:sz="0" w:space="0" w:color="auto"/>
                      </w:divBdr>
                    </w:div>
                  </w:divsChild>
                </w:div>
                <w:div w:id="904409377">
                  <w:marLeft w:val="0"/>
                  <w:marRight w:val="0"/>
                  <w:marTop w:val="0"/>
                  <w:marBottom w:val="0"/>
                  <w:divBdr>
                    <w:top w:val="single" w:sz="2" w:space="1" w:color="FFFFFF"/>
                    <w:left w:val="single" w:sz="2" w:space="11" w:color="FFFFFF"/>
                    <w:bottom w:val="single" w:sz="2" w:space="1" w:color="FFFFFF"/>
                    <w:right w:val="single" w:sz="2" w:space="4" w:color="FFFFFF"/>
                  </w:divBdr>
                  <w:divsChild>
                    <w:div w:id="1644196219">
                      <w:marLeft w:val="0"/>
                      <w:marRight w:val="0"/>
                      <w:marTop w:val="0"/>
                      <w:marBottom w:val="0"/>
                      <w:divBdr>
                        <w:top w:val="none" w:sz="0" w:space="0" w:color="auto"/>
                        <w:left w:val="none" w:sz="0" w:space="0" w:color="auto"/>
                        <w:bottom w:val="none" w:sz="0" w:space="0" w:color="auto"/>
                        <w:right w:val="none" w:sz="0" w:space="0" w:color="auto"/>
                      </w:divBdr>
                    </w:div>
                  </w:divsChild>
                </w:div>
                <w:div w:id="780343857">
                  <w:marLeft w:val="0"/>
                  <w:marRight w:val="0"/>
                  <w:marTop w:val="0"/>
                  <w:marBottom w:val="0"/>
                  <w:divBdr>
                    <w:top w:val="single" w:sz="2" w:space="1" w:color="FFFFFF"/>
                    <w:left w:val="single" w:sz="2" w:space="11" w:color="FFFFFF"/>
                    <w:bottom w:val="single" w:sz="2" w:space="4" w:color="FFFFFF"/>
                    <w:right w:val="single" w:sz="2" w:space="4" w:color="FFFFFF"/>
                  </w:divBdr>
                  <w:divsChild>
                    <w:div w:id="14557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04814">
          <w:marLeft w:val="0"/>
          <w:marRight w:val="0"/>
          <w:marTop w:val="0"/>
          <w:marBottom w:val="300"/>
          <w:divBdr>
            <w:top w:val="single" w:sz="6" w:space="0" w:color="F0F0F1"/>
            <w:left w:val="single" w:sz="6" w:space="0" w:color="F0F0F1"/>
            <w:bottom w:val="single" w:sz="6" w:space="0" w:color="F0F0F1"/>
            <w:right w:val="single" w:sz="6" w:space="0" w:color="F0F0F1"/>
          </w:divBdr>
          <w:divsChild>
            <w:div w:id="1780833209">
              <w:marLeft w:val="0"/>
              <w:marRight w:val="0"/>
              <w:marTop w:val="0"/>
              <w:marBottom w:val="0"/>
              <w:divBdr>
                <w:top w:val="none" w:sz="0" w:space="0" w:color="auto"/>
                <w:left w:val="none" w:sz="0" w:space="0" w:color="auto"/>
                <w:bottom w:val="none" w:sz="0" w:space="0" w:color="auto"/>
                <w:right w:val="none" w:sz="0" w:space="0" w:color="auto"/>
              </w:divBdr>
              <w:divsChild>
                <w:div w:id="859777787">
                  <w:marLeft w:val="0"/>
                  <w:marRight w:val="0"/>
                  <w:marTop w:val="0"/>
                  <w:marBottom w:val="0"/>
                  <w:divBdr>
                    <w:top w:val="single" w:sz="2" w:space="4" w:color="FFFFFF"/>
                    <w:left w:val="single" w:sz="2" w:space="11" w:color="FFFFFF"/>
                    <w:bottom w:val="single" w:sz="2" w:space="1" w:color="FFFFFF"/>
                    <w:right w:val="single" w:sz="2" w:space="4" w:color="FFFFFF"/>
                  </w:divBdr>
                  <w:divsChild>
                    <w:div w:id="108292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61511">
      <w:bodyDiv w:val="1"/>
      <w:marLeft w:val="0"/>
      <w:marRight w:val="0"/>
      <w:marTop w:val="0"/>
      <w:marBottom w:val="0"/>
      <w:divBdr>
        <w:top w:val="none" w:sz="0" w:space="0" w:color="auto"/>
        <w:left w:val="none" w:sz="0" w:space="0" w:color="auto"/>
        <w:bottom w:val="none" w:sz="0" w:space="0" w:color="auto"/>
        <w:right w:val="none" w:sz="0" w:space="0" w:color="auto"/>
      </w:divBdr>
    </w:div>
    <w:div w:id="1002274317">
      <w:bodyDiv w:val="1"/>
      <w:marLeft w:val="0"/>
      <w:marRight w:val="0"/>
      <w:marTop w:val="0"/>
      <w:marBottom w:val="0"/>
      <w:divBdr>
        <w:top w:val="none" w:sz="0" w:space="0" w:color="auto"/>
        <w:left w:val="none" w:sz="0" w:space="0" w:color="auto"/>
        <w:bottom w:val="none" w:sz="0" w:space="0" w:color="auto"/>
        <w:right w:val="none" w:sz="0" w:space="0" w:color="auto"/>
      </w:divBdr>
      <w:divsChild>
        <w:div w:id="647051695">
          <w:marLeft w:val="0"/>
          <w:marRight w:val="0"/>
          <w:marTop w:val="0"/>
          <w:marBottom w:val="300"/>
          <w:divBdr>
            <w:top w:val="single" w:sz="6" w:space="0" w:color="F0F0F1"/>
            <w:left w:val="single" w:sz="6" w:space="0" w:color="F0F0F1"/>
            <w:bottom w:val="single" w:sz="6" w:space="0" w:color="F0F0F1"/>
            <w:right w:val="single" w:sz="6" w:space="0" w:color="F0F0F1"/>
          </w:divBdr>
          <w:divsChild>
            <w:div w:id="1000619650">
              <w:marLeft w:val="0"/>
              <w:marRight w:val="0"/>
              <w:marTop w:val="0"/>
              <w:marBottom w:val="0"/>
              <w:divBdr>
                <w:top w:val="none" w:sz="0" w:space="0" w:color="auto"/>
                <w:left w:val="none" w:sz="0" w:space="0" w:color="auto"/>
                <w:bottom w:val="none" w:sz="0" w:space="0" w:color="auto"/>
                <w:right w:val="none" w:sz="0" w:space="0" w:color="auto"/>
              </w:divBdr>
              <w:divsChild>
                <w:div w:id="885027073">
                  <w:marLeft w:val="0"/>
                  <w:marRight w:val="0"/>
                  <w:marTop w:val="0"/>
                  <w:marBottom w:val="0"/>
                  <w:divBdr>
                    <w:top w:val="single" w:sz="2" w:space="4" w:color="FFFFFF"/>
                    <w:left w:val="single" w:sz="2" w:space="11" w:color="FFFFFF"/>
                    <w:bottom w:val="single" w:sz="2" w:space="1" w:color="FFFFFF"/>
                    <w:right w:val="single" w:sz="2" w:space="4" w:color="FFFFFF"/>
                  </w:divBdr>
                  <w:divsChild>
                    <w:div w:id="798187455">
                      <w:marLeft w:val="0"/>
                      <w:marRight w:val="0"/>
                      <w:marTop w:val="0"/>
                      <w:marBottom w:val="0"/>
                      <w:divBdr>
                        <w:top w:val="none" w:sz="0" w:space="0" w:color="auto"/>
                        <w:left w:val="none" w:sz="0" w:space="0" w:color="auto"/>
                        <w:bottom w:val="none" w:sz="0" w:space="0" w:color="auto"/>
                        <w:right w:val="none" w:sz="0" w:space="0" w:color="auto"/>
                      </w:divBdr>
                    </w:div>
                  </w:divsChild>
                </w:div>
                <w:div w:id="1306350766">
                  <w:marLeft w:val="0"/>
                  <w:marRight w:val="0"/>
                  <w:marTop w:val="0"/>
                  <w:marBottom w:val="0"/>
                  <w:divBdr>
                    <w:top w:val="single" w:sz="2" w:space="1" w:color="FFFFFF"/>
                    <w:left w:val="single" w:sz="2" w:space="11" w:color="FFFFFF"/>
                    <w:bottom w:val="single" w:sz="2" w:space="1" w:color="FFFFFF"/>
                    <w:right w:val="single" w:sz="2" w:space="4" w:color="FFFFFF"/>
                  </w:divBdr>
                  <w:divsChild>
                    <w:div w:id="1548949691">
                      <w:marLeft w:val="0"/>
                      <w:marRight w:val="0"/>
                      <w:marTop w:val="0"/>
                      <w:marBottom w:val="0"/>
                      <w:divBdr>
                        <w:top w:val="none" w:sz="0" w:space="0" w:color="auto"/>
                        <w:left w:val="none" w:sz="0" w:space="0" w:color="auto"/>
                        <w:bottom w:val="none" w:sz="0" w:space="0" w:color="auto"/>
                        <w:right w:val="none" w:sz="0" w:space="0" w:color="auto"/>
                      </w:divBdr>
                    </w:div>
                  </w:divsChild>
                </w:div>
                <w:div w:id="969936528">
                  <w:marLeft w:val="0"/>
                  <w:marRight w:val="0"/>
                  <w:marTop w:val="0"/>
                  <w:marBottom w:val="0"/>
                  <w:divBdr>
                    <w:top w:val="single" w:sz="2" w:space="1" w:color="FFFFFF"/>
                    <w:left w:val="single" w:sz="2" w:space="11" w:color="FFFFFF"/>
                    <w:bottom w:val="single" w:sz="2" w:space="1" w:color="FFFFFF"/>
                    <w:right w:val="single" w:sz="2" w:space="4" w:color="FFFFFF"/>
                  </w:divBdr>
                  <w:divsChild>
                    <w:div w:id="1230193900">
                      <w:marLeft w:val="0"/>
                      <w:marRight w:val="0"/>
                      <w:marTop w:val="0"/>
                      <w:marBottom w:val="0"/>
                      <w:divBdr>
                        <w:top w:val="none" w:sz="0" w:space="0" w:color="auto"/>
                        <w:left w:val="none" w:sz="0" w:space="0" w:color="auto"/>
                        <w:bottom w:val="none" w:sz="0" w:space="0" w:color="auto"/>
                        <w:right w:val="none" w:sz="0" w:space="0" w:color="auto"/>
                      </w:divBdr>
                    </w:div>
                  </w:divsChild>
                </w:div>
                <w:div w:id="366949828">
                  <w:marLeft w:val="0"/>
                  <w:marRight w:val="0"/>
                  <w:marTop w:val="0"/>
                  <w:marBottom w:val="0"/>
                  <w:divBdr>
                    <w:top w:val="single" w:sz="2" w:space="1" w:color="FFFFFF"/>
                    <w:left w:val="single" w:sz="2" w:space="11" w:color="FFFFFF"/>
                    <w:bottom w:val="single" w:sz="2" w:space="1" w:color="FFFFFF"/>
                    <w:right w:val="single" w:sz="2" w:space="4" w:color="FFFFFF"/>
                  </w:divBdr>
                  <w:divsChild>
                    <w:div w:id="964846086">
                      <w:marLeft w:val="0"/>
                      <w:marRight w:val="0"/>
                      <w:marTop w:val="0"/>
                      <w:marBottom w:val="0"/>
                      <w:divBdr>
                        <w:top w:val="none" w:sz="0" w:space="0" w:color="auto"/>
                        <w:left w:val="none" w:sz="0" w:space="0" w:color="auto"/>
                        <w:bottom w:val="none" w:sz="0" w:space="0" w:color="auto"/>
                        <w:right w:val="none" w:sz="0" w:space="0" w:color="auto"/>
                      </w:divBdr>
                    </w:div>
                  </w:divsChild>
                </w:div>
                <w:div w:id="1822110952">
                  <w:marLeft w:val="0"/>
                  <w:marRight w:val="0"/>
                  <w:marTop w:val="0"/>
                  <w:marBottom w:val="0"/>
                  <w:divBdr>
                    <w:top w:val="single" w:sz="2" w:space="1" w:color="FFFFFF"/>
                    <w:left w:val="single" w:sz="2" w:space="11" w:color="FFFFFF"/>
                    <w:bottom w:val="single" w:sz="2" w:space="1" w:color="FFFFFF"/>
                    <w:right w:val="single" w:sz="2" w:space="4" w:color="FFFFFF"/>
                  </w:divBdr>
                  <w:divsChild>
                    <w:div w:id="763653938">
                      <w:marLeft w:val="0"/>
                      <w:marRight w:val="0"/>
                      <w:marTop w:val="0"/>
                      <w:marBottom w:val="0"/>
                      <w:divBdr>
                        <w:top w:val="none" w:sz="0" w:space="0" w:color="auto"/>
                        <w:left w:val="none" w:sz="0" w:space="0" w:color="auto"/>
                        <w:bottom w:val="none" w:sz="0" w:space="0" w:color="auto"/>
                        <w:right w:val="none" w:sz="0" w:space="0" w:color="auto"/>
                      </w:divBdr>
                    </w:div>
                  </w:divsChild>
                </w:div>
                <w:div w:id="557670086">
                  <w:marLeft w:val="0"/>
                  <w:marRight w:val="0"/>
                  <w:marTop w:val="0"/>
                  <w:marBottom w:val="0"/>
                  <w:divBdr>
                    <w:top w:val="single" w:sz="2" w:space="1" w:color="FFFFFF"/>
                    <w:left w:val="single" w:sz="2" w:space="11" w:color="FFFFFF"/>
                    <w:bottom w:val="single" w:sz="2" w:space="1" w:color="FFFFFF"/>
                    <w:right w:val="single" w:sz="2" w:space="4" w:color="FFFFFF"/>
                  </w:divBdr>
                  <w:divsChild>
                    <w:div w:id="833376039">
                      <w:marLeft w:val="0"/>
                      <w:marRight w:val="0"/>
                      <w:marTop w:val="0"/>
                      <w:marBottom w:val="0"/>
                      <w:divBdr>
                        <w:top w:val="none" w:sz="0" w:space="0" w:color="auto"/>
                        <w:left w:val="none" w:sz="0" w:space="0" w:color="auto"/>
                        <w:bottom w:val="none" w:sz="0" w:space="0" w:color="auto"/>
                        <w:right w:val="none" w:sz="0" w:space="0" w:color="auto"/>
                      </w:divBdr>
                    </w:div>
                  </w:divsChild>
                </w:div>
                <w:div w:id="1173497934">
                  <w:marLeft w:val="0"/>
                  <w:marRight w:val="0"/>
                  <w:marTop w:val="0"/>
                  <w:marBottom w:val="0"/>
                  <w:divBdr>
                    <w:top w:val="single" w:sz="2" w:space="1" w:color="FFFFFF"/>
                    <w:left w:val="single" w:sz="2" w:space="11" w:color="FFFFFF"/>
                    <w:bottom w:val="single" w:sz="2" w:space="1" w:color="FFFFFF"/>
                    <w:right w:val="single" w:sz="2" w:space="4" w:color="FFFFFF"/>
                  </w:divBdr>
                  <w:divsChild>
                    <w:div w:id="1797404517">
                      <w:marLeft w:val="0"/>
                      <w:marRight w:val="0"/>
                      <w:marTop w:val="0"/>
                      <w:marBottom w:val="0"/>
                      <w:divBdr>
                        <w:top w:val="none" w:sz="0" w:space="0" w:color="auto"/>
                        <w:left w:val="none" w:sz="0" w:space="0" w:color="auto"/>
                        <w:bottom w:val="none" w:sz="0" w:space="0" w:color="auto"/>
                        <w:right w:val="none" w:sz="0" w:space="0" w:color="auto"/>
                      </w:divBdr>
                    </w:div>
                  </w:divsChild>
                </w:div>
                <w:div w:id="1798714703">
                  <w:marLeft w:val="0"/>
                  <w:marRight w:val="0"/>
                  <w:marTop w:val="0"/>
                  <w:marBottom w:val="0"/>
                  <w:divBdr>
                    <w:top w:val="single" w:sz="2" w:space="1" w:color="FFFFFF"/>
                    <w:left w:val="single" w:sz="2" w:space="11" w:color="FFFFFF"/>
                    <w:bottom w:val="single" w:sz="2" w:space="4" w:color="FFFFFF"/>
                    <w:right w:val="single" w:sz="2" w:space="4" w:color="FFFFFF"/>
                  </w:divBdr>
                  <w:divsChild>
                    <w:div w:id="12148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489487">
          <w:marLeft w:val="0"/>
          <w:marRight w:val="0"/>
          <w:marTop w:val="0"/>
          <w:marBottom w:val="300"/>
          <w:divBdr>
            <w:top w:val="single" w:sz="6" w:space="0" w:color="F0F0F1"/>
            <w:left w:val="single" w:sz="6" w:space="0" w:color="F0F0F1"/>
            <w:bottom w:val="single" w:sz="6" w:space="0" w:color="F0F0F1"/>
            <w:right w:val="single" w:sz="6" w:space="0" w:color="F0F0F1"/>
          </w:divBdr>
          <w:divsChild>
            <w:div w:id="812872958">
              <w:marLeft w:val="0"/>
              <w:marRight w:val="0"/>
              <w:marTop w:val="0"/>
              <w:marBottom w:val="0"/>
              <w:divBdr>
                <w:top w:val="none" w:sz="0" w:space="0" w:color="auto"/>
                <w:left w:val="none" w:sz="0" w:space="0" w:color="auto"/>
                <w:bottom w:val="none" w:sz="0" w:space="0" w:color="auto"/>
                <w:right w:val="none" w:sz="0" w:space="0" w:color="auto"/>
              </w:divBdr>
              <w:divsChild>
                <w:div w:id="255945424">
                  <w:marLeft w:val="0"/>
                  <w:marRight w:val="0"/>
                  <w:marTop w:val="0"/>
                  <w:marBottom w:val="0"/>
                  <w:divBdr>
                    <w:top w:val="single" w:sz="2" w:space="4" w:color="FFFFFF"/>
                    <w:left w:val="single" w:sz="2" w:space="11" w:color="FFFFFF"/>
                    <w:bottom w:val="single" w:sz="2" w:space="1" w:color="FFFFFF"/>
                    <w:right w:val="single" w:sz="2" w:space="4" w:color="FFFFFF"/>
                  </w:divBdr>
                  <w:divsChild>
                    <w:div w:id="2053650106">
                      <w:marLeft w:val="0"/>
                      <w:marRight w:val="0"/>
                      <w:marTop w:val="0"/>
                      <w:marBottom w:val="0"/>
                      <w:divBdr>
                        <w:top w:val="none" w:sz="0" w:space="0" w:color="auto"/>
                        <w:left w:val="none" w:sz="0" w:space="0" w:color="auto"/>
                        <w:bottom w:val="none" w:sz="0" w:space="0" w:color="auto"/>
                        <w:right w:val="none" w:sz="0" w:space="0" w:color="auto"/>
                      </w:divBdr>
                    </w:div>
                  </w:divsChild>
                </w:div>
                <w:div w:id="921135018">
                  <w:marLeft w:val="0"/>
                  <w:marRight w:val="0"/>
                  <w:marTop w:val="0"/>
                  <w:marBottom w:val="0"/>
                  <w:divBdr>
                    <w:top w:val="single" w:sz="2" w:space="1" w:color="FFFFFF"/>
                    <w:left w:val="single" w:sz="2" w:space="11" w:color="FFFFFF"/>
                    <w:bottom w:val="single" w:sz="2" w:space="1" w:color="FFFFFF"/>
                    <w:right w:val="single" w:sz="2" w:space="4" w:color="FFFFFF"/>
                  </w:divBdr>
                  <w:divsChild>
                    <w:div w:id="1635333325">
                      <w:marLeft w:val="0"/>
                      <w:marRight w:val="0"/>
                      <w:marTop w:val="0"/>
                      <w:marBottom w:val="0"/>
                      <w:divBdr>
                        <w:top w:val="none" w:sz="0" w:space="0" w:color="auto"/>
                        <w:left w:val="none" w:sz="0" w:space="0" w:color="auto"/>
                        <w:bottom w:val="none" w:sz="0" w:space="0" w:color="auto"/>
                        <w:right w:val="none" w:sz="0" w:space="0" w:color="auto"/>
                      </w:divBdr>
                    </w:div>
                  </w:divsChild>
                </w:div>
                <w:div w:id="1679037265">
                  <w:marLeft w:val="0"/>
                  <w:marRight w:val="0"/>
                  <w:marTop w:val="0"/>
                  <w:marBottom w:val="0"/>
                  <w:divBdr>
                    <w:top w:val="single" w:sz="2" w:space="1" w:color="FFFFFF"/>
                    <w:left w:val="single" w:sz="2" w:space="11" w:color="FFFFFF"/>
                    <w:bottom w:val="single" w:sz="2" w:space="1" w:color="FFFFFF"/>
                    <w:right w:val="single" w:sz="2" w:space="4" w:color="FFFFFF"/>
                  </w:divBdr>
                  <w:divsChild>
                    <w:div w:id="427896140">
                      <w:marLeft w:val="0"/>
                      <w:marRight w:val="0"/>
                      <w:marTop w:val="0"/>
                      <w:marBottom w:val="0"/>
                      <w:divBdr>
                        <w:top w:val="none" w:sz="0" w:space="0" w:color="auto"/>
                        <w:left w:val="none" w:sz="0" w:space="0" w:color="auto"/>
                        <w:bottom w:val="none" w:sz="0" w:space="0" w:color="auto"/>
                        <w:right w:val="none" w:sz="0" w:space="0" w:color="auto"/>
                      </w:divBdr>
                    </w:div>
                  </w:divsChild>
                </w:div>
                <w:div w:id="1320816162">
                  <w:marLeft w:val="0"/>
                  <w:marRight w:val="0"/>
                  <w:marTop w:val="0"/>
                  <w:marBottom w:val="0"/>
                  <w:divBdr>
                    <w:top w:val="single" w:sz="2" w:space="1" w:color="FFFFFF"/>
                    <w:left w:val="single" w:sz="2" w:space="11" w:color="FFFFFF"/>
                    <w:bottom w:val="single" w:sz="2" w:space="1" w:color="FFFFFF"/>
                    <w:right w:val="single" w:sz="2" w:space="4" w:color="FFFFFF"/>
                  </w:divBdr>
                  <w:divsChild>
                    <w:div w:id="554127888">
                      <w:marLeft w:val="0"/>
                      <w:marRight w:val="0"/>
                      <w:marTop w:val="0"/>
                      <w:marBottom w:val="0"/>
                      <w:divBdr>
                        <w:top w:val="none" w:sz="0" w:space="0" w:color="auto"/>
                        <w:left w:val="none" w:sz="0" w:space="0" w:color="auto"/>
                        <w:bottom w:val="none" w:sz="0" w:space="0" w:color="auto"/>
                        <w:right w:val="none" w:sz="0" w:space="0" w:color="auto"/>
                      </w:divBdr>
                    </w:div>
                  </w:divsChild>
                </w:div>
                <w:div w:id="382800806">
                  <w:marLeft w:val="0"/>
                  <w:marRight w:val="0"/>
                  <w:marTop w:val="0"/>
                  <w:marBottom w:val="0"/>
                  <w:divBdr>
                    <w:top w:val="single" w:sz="2" w:space="1" w:color="FFFFFF"/>
                    <w:left w:val="single" w:sz="2" w:space="11" w:color="FFFFFF"/>
                    <w:bottom w:val="single" w:sz="2" w:space="1" w:color="FFFFFF"/>
                    <w:right w:val="single" w:sz="2" w:space="4" w:color="FFFFFF"/>
                  </w:divBdr>
                  <w:divsChild>
                    <w:div w:id="723724238">
                      <w:marLeft w:val="0"/>
                      <w:marRight w:val="0"/>
                      <w:marTop w:val="0"/>
                      <w:marBottom w:val="0"/>
                      <w:divBdr>
                        <w:top w:val="none" w:sz="0" w:space="0" w:color="auto"/>
                        <w:left w:val="none" w:sz="0" w:space="0" w:color="auto"/>
                        <w:bottom w:val="none" w:sz="0" w:space="0" w:color="auto"/>
                        <w:right w:val="none" w:sz="0" w:space="0" w:color="auto"/>
                      </w:divBdr>
                    </w:div>
                  </w:divsChild>
                </w:div>
                <w:div w:id="452360232">
                  <w:marLeft w:val="0"/>
                  <w:marRight w:val="0"/>
                  <w:marTop w:val="0"/>
                  <w:marBottom w:val="0"/>
                  <w:divBdr>
                    <w:top w:val="single" w:sz="2" w:space="1" w:color="FFFFFF"/>
                    <w:left w:val="single" w:sz="2" w:space="11" w:color="FFFFFF"/>
                    <w:bottom w:val="single" w:sz="2" w:space="1" w:color="FFFFFF"/>
                    <w:right w:val="single" w:sz="2" w:space="4" w:color="FFFFFF"/>
                  </w:divBdr>
                  <w:divsChild>
                    <w:div w:id="1452627604">
                      <w:marLeft w:val="0"/>
                      <w:marRight w:val="0"/>
                      <w:marTop w:val="0"/>
                      <w:marBottom w:val="0"/>
                      <w:divBdr>
                        <w:top w:val="none" w:sz="0" w:space="0" w:color="auto"/>
                        <w:left w:val="none" w:sz="0" w:space="0" w:color="auto"/>
                        <w:bottom w:val="none" w:sz="0" w:space="0" w:color="auto"/>
                        <w:right w:val="none" w:sz="0" w:space="0" w:color="auto"/>
                      </w:divBdr>
                    </w:div>
                  </w:divsChild>
                </w:div>
                <w:div w:id="366295387">
                  <w:marLeft w:val="0"/>
                  <w:marRight w:val="0"/>
                  <w:marTop w:val="0"/>
                  <w:marBottom w:val="0"/>
                  <w:divBdr>
                    <w:top w:val="single" w:sz="2" w:space="1" w:color="FFFFFF"/>
                    <w:left w:val="single" w:sz="2" w:space="11" w:color="FFFFFF"/>
                    <w:bottom w:val="single" w:sz="2" w:space="1" w:color="FFFFFF"/>
                    <w:right w:val="single" w:sz="2" w:space="4" w:color="FFFFFF"/>
                  </w:divBdr>
                  <w:divsChild>
                    <w:div w:id="1096903318">
                      <w:marLeft w:val="0"/>
                      <w:marRight w:val="0"/>
                      <w:marTop w:val="0"/>
                      <w:marBottom w:val="0"/>
                      <w:divBdr>
                        <w:top w:val="none" w:sz="0" w:space="0" w:color="auto"/>
                        <w:left w:val="none" w:sz="0" w:space="0" w:color="auto"/>
                        <w:bottom w:val="none" w:sz="0" w:space="0" w:color="auto"/>
                        <w:right w:val="none" w:sz="0" w:space="0" w:color="auto"/>
                      </w:divBdr>
                    </w:div>
                  </w:divsChild>
                </w:div>
                <w:div w:id="1303467864">
                  <w:marLeft w:val="0"/>
                  <w:marRight w:val="0"/>
                  <w:marTop w:val="0"/>
                  <w:marBottom w:val="0"/>
                  <w:divBdr>
                    <w:top w:val="single" w:sz="2" w:space="1" w:color="FFFFFF"/>
                    <w:left w:val="single" w:sz="2" w:space="11" w:color="FFFFFF"/>
                    <w:bottom w:val="single" w:sz="2" w:space="1" w:color="FFFFFF"/>
                    <w:right w:val="single" w:sz="2" w:space="4" w:color="FFFFFF"/>
                  </w:divBdr>
                  <w:divsChild>
                    <w:div w:id="52310752">
                      <w:marLeft w:val="0"/>
                      <w:marRight w:val="0"/>
                      <w:marTop w:val="0"/>
                      <w:marBottom w:val="0"/>
                      <w:divBdr>
                        <w:top w:val="none" w:sz="0" w:space="0" w:color="auto"/>
                        <w:left w:val="none" w:sz="0" w:space="0" w:color="auto"/>
                        <w:bottom w:val="none" w:sz="0" w:space="0" w:color="auto"/>
                        <w:right w:val="none" w:sz="0" w:space="0" w:color="auto"/>
                      </w:divBdr>
                    </w:div>
                  </w:divsChild>
                </w:div>
                <w:div w:id="538710427">
                  <w:marLeft w:val="0"/>
                  <w:marRight w:val="0"/>
                  <w:marTop w:val="0"/>
                  <w:marBottom w:val="0"/>
                  <w:divBdr>
                    <w:top w:val="single" w:sz="2" w:space="1" w:color="FFFFFF"/>
                    <w:left w:val="single" w:sz="2" w:space="11" w:color="FFFFFF"/>
                    <w:bottom w:val="single" w:sz="2" w:space="1" w:color="FFFFFF"/>
                    <w:right w:val="single" w:sz="2" w:space="4" w:color="FFFFFF"/>
                  </w:divBdr>
                  <w:divsChild>
                    <w:div w:id="1974864901">
                      <w:marLeft w:val="0"/>
                      <w:marRight w:val="0"/>
                      <w:marTop w:val="0"/>
                      <w:marBottom w:val="0"/>
                      <w:divBdr>
                        <w:top w:val="none" w:sz="0" w:space="0" w:color="auto"/>
                        <w:left w:val="none" w:sz="0" w:space="0" w:color="auto"/>
                        <w:bottom w:val="none" w:sz="0" w:space="0" w:color="auto"/>
                        <w:right w:val="none" w:sz="0" w:space="0" w:color="auto"/>
                      </w:divBdr>
                    </w:div>
                  </w:divsChild>
                </w:div>
                <w:div w:id="2058704028">
                  <w:marLeft w:val="0"/>
                  <w:marRight w:val="0"/>
                  <w:marTop w:val="0"/>
                  <w:marBottom w:val="0"/>
                  <w:divBdr>
                    <w:top w:val="single" w:sz="2" w:space="1" w:color="FFFFFF"/>
                    <w:left w:val="single" w:sz="2" w:space="11" w:color="FFFFFF"/>
                    <w:bottom w:val="single" w:sz="2" w:space="1" w:color="FFFFFF"/>
                    <w:right w:val="single" w:sz="2" w:space="4" w:color="FFFFFF"/>
                  </w:divBdr>
                  <w:divsChild>
                    <w:div w:id="119808572">
                      <w:marLeft w:val="0"/>
                      <w:marRight w:val="0"/>
                      <w:marTop w:val="0"/>
                      <w:marBottom w:val="0"/>
                      <w:divBdr>
                        <w:top w:val="none" w:sz="0" w:space="0" w:color="auto"/>
                        <w:left w:val="none" w:sz="0" w:space="0" w:color="auto"/>
                        <w:bottom w:val="none" w:sz="0" w:space="0" w:color="auto"/>
                        <w:right w:val="none" w:sz="0" w:space="0" w:color="auto"/>
                      </w:divBdr>
                    </w:div>
                  </w:divsChild>
                </w:div>
                <w:div w:id="354044087">
                  <w:marLeft w:val="0"/>
                  <w:marRight w:val="0"/>
                  <w:marTop w:val="0"/>
                  <w:marBottom w:val="0"/>
                  <w:divBdr>
                    <w:top w:val="single" w:sz="2" w:space="1" w:color="FFFFFF"/>
                    <w:left w:val="single" w:sz="2" w:space="11" w:color="FFFFFF"/>
                    <w:bottom w:val="single" w:sz="2" w:space="4" w:color="FFFFFF"/>
                    <w:right w:val="single" w:sz="2" w:space="4" w:color="FFFFFF"/>
                  </w:divBdr>
                  <w:divsChild>
                    <w:div w:id="19366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4631">
          <w:marLeft w:val="0"/>
          <w:marRight w:val="0"/>
          <w:marTop w:val="0"/>
          <w:marBottom w:val="300"/>
          <w:divBdr>
            <w:top w:val="single" w:sz="6" w:space="0" w:color="F0F0F1"/>
            <w:left w:val="single" w:sz="6" w:space="0" w:color="F0F0F1"/>
            <w:bottom w:val="single" w:sz="6" w:space="0" w:color="F0F0F1"/>
            <w:right w:val="single" w:sz="6" w:space="0" w:color="F0F0F1"/>
          </w:divBdr>
          <w:divsChild>
            <w:div w:id="87040421">
              <w:marLeft w:val="0"/>
              <w:marRight w:val="0"/>
              <w:marTop w:val="0"/>
              <w:marBottom w:val="0"/>
              <w:divBdr>
                <w:top w:val="none" w:sz="0" w:space="0" w:color="auto"/>
                <w:left w:val="none" w:sz="0" w:space="0" w:color="auto"/>
                <w:bottom w:val="none" w:sz="0" w:space="0" w:color="auto"/>
                <w:right w:val="none" w:sz="0" w:space="0" w:color="auto"/>
              </w:divBdr>
              <w:divsChild>
                <w:div w:id="2054309492">
                  <w:marLeft w:val="0"/>
                  <w:marRight w:val="0"/>
                  <w:marTop w:val="0"/>
                  <w:marBottom w:val="0"/>
                  <w:divBdr>
                    <w:top w:val="single" w:sz="2" w:space="4" w:color="FFFFFF"/>
                    <w:left w:val="single" w:sz="2" w:space="11" w:color="FFFFFF"/>
                    <w:bottom w:val="single" w:sz="2" w:space="1" w:color="FFFFFF"/>
                    <w:right w:val="single" w:sz="2" w:space="4" w:color="FFFFFF"/>
                  </w:divBdr>
                  <w:divsChild>
                    <w:div w:id="205607671">
                      <w:marLeft w:val="0"/>
                      <w:marRight w:val="0"/>
                      <w:marTop w:val="0"/>
                      <w:marBottom w:val="0"/>
                      <w:divBdr>
                        <w:top w:val="none" w:sz="0" w:space="0" w:color="auto"/>
                        <w:left w:val="none" w:sz="0" w:space="0" w:color="auto"/>
                        <w:bottom w:val="none" w:sz="0" w:space="0" w:color="auto"/>
                        <w:right w:val="none" w:sz="0" w:space="0" w:color="auto"/>
                      </w:divBdr>
                    </w:div>
                  </w:divsChild>
                </w:div>
                <w:div w:id="1110081063">
                  <w:marLeft w:val="0"/>
                  <w:marRight w:val="0"/>
                  <w:marTop w:val="0"/>
                  <w:marBottom w:val="0"/>
                  <w:divBdr>
                    <w:top w:val="single" w:sz="2" w:space="1" w:color="FFFFFF"/>
                    <w:left w:val="single" w:sz="2" w:space="11" w:color="FFFFFF"/>
                    <w:bottom w:val="single" w:sz="2" w:space="1" w:color="FFFFFF"/>
                    <w:right w:val="single" w:sz="2" w:space="4" w:color="FFFFFF"/>
                  </w:divBdr>
                  <w:divsChild>
                    <w:div w:id="1623419129">
                      <w:marLeft w:val="0"/>
                      <w:marRight w:val="0"/>
                      <w:marTop w:val="0"/>
                      <w:marBottom w:val="0"/>
                      <w:divBdr>
                        <w:top w:val="none" w:sz="0" w:space="0" w:color="auto"/>
                        <w:left w:val="none" w:sz="0" w:space="0" w:color="auto"/>
                        <w:bottom w:val="none" w:sz="0" w:space="0" w:color="auto"/>
                        <w:right w:val="none" w:sz="0" w:space="0" w:color="auto"/>
                      </w:divBdr>
                    </w:div>
                  </w:divsChild>
                </w:div>
                <w:div w:id="792789599">
                  <w:marLeft w:val="0"/>
                  <w:marRight w:val="0"/>
                  <w:marTop w:val="0"/>
                  <w:marBottom w:val="0"/>
                  <w:divBdr>
                    <w:top w:val="single" w:sz="2" w:space="1" w:color="FFFFFF"/>
                    <w:left w:val="single" w:sz="2" w:space="11" w:color="FFFFFF"/>
                    <w:bottom w:val="single" w:sz="2" w:space="1" w:color="FFFFFF"/>
                    <w:right w:val="single" w:sz="2" w:space="4" w:color="FFFFFF"/>
                  </w:divBdr>
                  <w:divsChild>
                    <w:div w:id="1497696258">
                      <w:marLeft w:val="0"/>
                      <w:marRight w:val="0"/>
                      <w:marTop w:val="0"/>
                      <w:marBottom w:val="0"/>
                      <w:divBdr>
                        <w:top w:val="none" w:sz="0" w:space="0" w:color="auto"/>
                        <w:left w:val="none" w:sz="0" w:space="0" w:color="auto"/>
                        <w:bottom w:val="none" w:sz="0" w:space="0" w:color="auto"/>
                        <w:right w:val="none" w:sz="0" w:space="0" w:color="auto"/>
                      </w:divBdr>
                    </w:div>
                  </w:divsChild>
                </w:div>
                <w:div w:id="752967373">
                  <w:marLeft w:val="0"/>
                  <w:marRight w:val="0"/>
                  <w:marTop w:val="0"/>
                  <w:marBottom w:val="0"/>
                  <w:divBdr>
                    <w:top w:val="single" w:sz="2" w:space="1" w:color="FFFFFF"/>
                    <w:left w:val="single" w:sz="2" w:space="11" w:color="FFFFFF"/>
                    <w:bottom w:val="single" w:sz="2" w:space="4" w:color="FFFFFF"/>
                    <w:right w:val="single" w:sz="2" w:space="4" w:color="FFFFFF"/>
                  </w:divBdr>
                  <w:divsChild>
                    <w:div w:id="393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8330">
          <w:marLeft w:val="0"/>
          <w:marRight w:val="0"/>
          <w:marTop w:val="0"/>
          <w:marBottom w:val="300"/>
          <w:divBdr>
            <w:top w:val="single" w:sz="6" w:space="0" w:color="F0F0F1"/>
            <w:left w:val="single" w:sz="6" w:space="0" w:color="F0F0F1"/>
            <w:bottom w:val="single" w:sz="6" w:space="0" w:color="F0F0F1"/>
            <w:right w:val="single" w:sz="6" w:space="0" w:color="F0F0F1"/>
          </w:divBdr>
          <w:divsChild>
            <w:div w:id="72631327">
              <w:marLeft w:val="0"/>
              <w:marRight w:val="0"/>
              <w:marTop w:val="0"/>
              <w:marBottom w:val="0"/>
              <w:divBdr>
                <w:top w:val="none" w:sz="0" w:space="0" w:color="auto"/>
                <w:left w:val="none" w:sz="0" w:space="0" w:color="auto"/>
                <w:bottom w:val="none" w:sz="0" w:space="0" w:color="auto"/>
                <w:right w:val="none" w:sz="0" w:space="0" w:color="auto"/>
              </w:divBdr>
              <w:divsChild>
                <w:div w:id="1883833082">
                  <w:marLeft w:val="0"/>
                  <w:marRight w:val="0"/>
                  <w:marTop w:val="0"/>
                  <w:marBottom w:val="0"/>
                  <w:divBdr>
                    <w:top w:val="single" w:sz="2" w:space="4" w:color="FFFFFF"/>
                    <w:left w:val="single" w:sz="2" w:space="11" w:color="FFFFFF"/>
                    <w:bottom w:val="single" w:sz="2" w:space="1" w:color="FFFFFF"/>
                    <w:right w:val="single" w:sz="2" w:space="4" w:color="FFFFFF"/>
                  </w:divBdr>
                  <w:divsChild>
                    <w:div w:id="82915030">
                      <w:marLeft w:val="0"/>
                      <w:marRight w:val="0"/>
                      <w:marTop w:val="0"/>
                      <w:marBottom w:val="0"/>
                      <w:divBdr>
                        <w:top w:val="none" w:sz="0" w:space="0" w:color="auto"/>
                        <w:left w:val="none" w:sz="0" w:space="0" w:color="auto"/>
                        <w:bottom w:val="none" w:sz="0" w:space="0" w:color="auto"/>
                        <w:right w:val="none" w:sz="0" w:space="0" w:color="auto"/>
                      </w:divBdr>
                    </w:div>
                  </w:divsChild>
                </w:div>
                <w:div w:id="1649941795">
                  <w:marLeft w:val="0"/>
                  <w:marRight w:val="0"/>
                  <w:marTop w:val="0"/>
                  <w:marBottom w:val="0"/>
                  <w:divBdr>
                    <w:top w:val="single" w:sz="2" w:space="1" w:color="FFFFFF"/>
                    <w:left w:val="single" w:sz="2" w:space="11" w:color="FFFFFF"/>
                    <w:bottom w:val="single" w:sz="2" w:space="1" w:color="FFFFFF"/>
                    <w:right w:val="single" w:sz="2" w:space="4" w:color="FFFFFF"/>
                  </w:divBdr>
                  <w:divsChild>
                    <w:div w:id="669527372">
                      <w:marLeft w:val="0"/>
                      <w:marRight w:val="0"/>
                      <w:marTop w:val="0"/>
                      <w:marBottom w:val="0"/>
                      <w:divBdr>
                        <w:top w:val="none" w:sz="0" w:space="0" w:color="auto"/>
                        <w:left w:val="none" w:sz="0" w:space="0" w:color="auto"/>
                        <w:bottom w:val="none" w:sz="0" w:space="0" w:color="auto"/>
                        <w:right w:val="none" w:sz="0" w:space="0" w:color="auto"/>
                      </w:divBdr>
                    </w:div>
                  </w:divsChild>
                </w:div>
                <w:div w:id="1621493653">
                  <w:marLeft w:val="0"/>
                  <w:marRight w:val="0"/>
                  <w:marTop w:val="0"/>
                  <w:marBottom w:val="0"/>
                  <w:divBdr>
                    <w:top w:val="single" w:sz="2" w:space="1" w:color="FFFFFF"/>
                    <w:left w:val="single" w:sz="2" w:space="11" w:color="FFFFFF"/>
                    <w:bottom w:val="single" w:sz="2" w:space="1" w:color="FFFFFF"/>
                    <w:right w:val="single" w:sz="2" w:space="4" w:color="FFFFFF"/>
                  </w:divBdr>
                  <w:divsChild>
                    <w:div w:id="1570656895">
                      <w:marLeft w:val="0"/>
                      <w:marRight w:val="0"/>
                      <w:marTop w:val="0"/>
                      <w:marBottom w:val="0"/>
                      <w:divBdr>
                        <w:top w:val="none" w:sz="0" w:space="0" w:color="auto"/>
                        <w:left w:val="none" w:sz="0" w:space="0" w:color="auto"/>
                        <w:bottom w:val="none" w:sz="0" w:space="0" w:color="auto"/>
                        <w:right w:val="none" w:sz="0" w:space="0" w:color="auto"/>
                      </w:divBdr>
                    </w:div>
                  </w:divsChild>
                </w:div>
                <w:div w:id="1345324936">
                  <w:marLeft w:val="0"/>
                  <w:marRight w:val="0"/>
                  <w:marTop w:val="0"/>
                  <w:marBottom w:val="0"/>
                  <w:divBdr>
                    <w:top w:val="single" w:sz="2" w:space="1" w:color="FFFFFF"/>
                    <w:left w:val="single" w:sz="2" w:space="11" w:color="FFFFFF"/>
                    <w:bottom w:val="single" w:sz="2" w:space="1" w:color="FFFFFF"/>
                    <w:right w:val="single" w:sz="2" w:space="4" w:color="FFFFFF"/>
                  </w:divBdr>
                  <w:divsChild>
                    <w:div w:id="2013138019">
                      <w:marLeft w:val="0"/>
                      <w:marRight w:val="0"/>
                      <w:marTop w:val="0"/>
                      <w:marBottom w:val="0"/>
                      <w:divBdr>
                        <w:top w:val="none" w:sz="0" w:space="0" w:color="auto"/>
                        <w:left w:val="none" w:sz="0" w:space="0" w:color="auto"/>
                        <w:bottom w:val="none" w:sz="0" w:space="0" w:color="auto"/>
                        <w:right w:val="none" w:sz="0" w:space="0" w:color="auto"/>
                      </w:divBdr>
                    </w:div>
                  </w:divsChild>
                </w:div>
                <w:div w:id="965430524">
                  <w:marLeft w:val="0"/>
                  <w:marRight w:val="0"/>
                  <w:marTop w:val="0"/>
                  <w:marBottom w:val="0"/>
                  <w:divBdr>
                    <w:top w:val="single" w:sz="2" w:space="1" w:color="FFFFFF"/>
                    <w:left w:val="single" w:sz="2" w:space="11" w:color="FFFFFF"/>
                    <w:bottom w:val="single" w:sz="2" w:space="4" w:color="FFFFFF"/>
                    <w:right w:val="single" w:sz="2" w:space="4" w:color="FFFFFF"/>
                  </w:divBdr>
                  <w:divsChild>
                    <w:div w:id="18980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50017">
          <w:marLeft w:val="0"/>
          <w:marRight w:val="0"/>
          <w:marTop w:val="0"/>
          <w:marBottom w:val="300"/>
          <w:divBdr>
            <w:top w:val="single" w:sz="6" w:space="0" w:color="F0F0F1"/>
            <w:left w:val="single" w:sz="6" w:space="0" w:color="F0F0F1"/>
            <w:bottom w:val="single" w:sz="6" w:space="0" w:color="F0F0F1"/>
            <w:right w:val="single" w:sz="6" w:space="0" w:color="F0F0F1"/>
          </w:divBdr>
          <w:divsChild>
            <w:div w:id="955256275">
              <w:marLeft w:val="0"/>
              <w:marRight w:val="0"/>
              <w:marTop w:val="0"/>
              <w:marBottom w:val="0"/>
              <w:divBdr>
                <w:top w:val="none" w:sz="0" w:space="0" w:color="auto"/>
                <w:left w:val="none" w:sz="0" w:space="0" w:color="auto"/>
                <w:bottom w:val="none" w:sz="0" w:space="0" w:color="auto"/>
                <w:right w:val="none" w:sz="0" w:space="0" w:color="auto"/>
              </w:divBdr>
              <w:divsChild>
                <w:div w:id="1127551462">
                  <w:marLeft w:val="0"/>
                  <w:marRight w:val="0"/>
                  <w:marTop w:val="0"/>
                  <w:marBottom w:val="0"/>
                  <w:divBdr>
                    <w:top w:val="single" w:sz="2" w:space="4" w:color="FFFFFF"/>
                    <w:left w:val="single" w:sz="2" w:space="11" w:color="FFFFFF"/>
                    <w:bottom w:val="single" w:sz="2" w:space="1" w:color="FFFFFF"/>
                    <w:right w:val="single" w:sz="2" w:space="4" w:color="FFFFFF"/>
                  </w:divBdr>
                  <w:divsChild>
                    <w:div w:id="1528908216">
                      <w:marLeft w:val="0"/>
                      <w:marRight w:val="0"/>
                      <w:marTop w:val="0"/>
                      <w:marBottom w:val="0"/>
                      <w:divBdr>
                        <w:top w:val="none" w:sz="0" w:space="0" w:color="auto"/>
                        <w:left w:val="none" w:sz="0" w:space="0" w:color="auto"/>
                        <w:bottom w:val="none" w:sz="0" w:space="0" w:color="auto"/>
                        <w:right w:val="none" w:sz="0" w:space="0" w:color="auto"/>
                      </w:divBdr>
                    </w:div>
                  </w:divsChild>
                </w:div>
                <w:div w:id="1758792032">
                  <w:marLeft w:val="0"/>
                  <w:marRight w:val="0"/>
                  <w:marTop w:val="0"/>
                  <w:marBottom w:val="0"/>
                  <w:divBdr>
                    <w:top w:val="single" w:sz="2" w:space="1" w:color="FFFFFF"/>
                    <w:left w:val="single" w:sz="2" w:space="11" w:color="FFFFFF"/>
                    <w:bottom w:val="single" w:sz="2" w:space="1" w:color="FFFFFF"/>
                    <w:right w:val="single" w:sz="2" w:space="4" w:color="FFFFFF"/>
                  </w:divBdr>
                  <w:divsChild>
                    <w:div w:id="1073622259">
                      <w:marLeft w:val="0"/>
                      <w:marRight w:val="0"/>
                      <w:marTop w:val="0"/>
                      <w:marBottom w:val="0"/>
                      <w:divBdr>
                        <w:top w:val="none" w:sz="0" w:space="0" w:color="auto"/>
                        <w:left w:val="none" w:sz="0" w:space="0" w:color="auto"/>
                        <w:bottom w:val="none" w:sz="0" w:space="0" w:color="auto"/>
                        <w:right w:val="none" w:sz="0" w:space="0" w:color="auto"/>
                      </w:divBdr>
                    </w:div>
                  </w:divsChild>
                </w:div>
                <w:div w:id="1258248956">
                  <w:marLeft w:val="0"/>
                  <w:marRight w:val="0"/>
                  <w:marTop w:val="0"/>
                  <w:marBottom w:val="0"/>
                  <w:divBdr>
                    <w:top w:val="single" w:sz="2" w:space="1" w:color="FFFFFF"/>
                    <w:left w:val="single" w:sz="2" w:space="11" w:color="FFFFFF"/>
                    <w:bottom w:val="single" w:sz="2" w:space="1" w:color="FFFFFF"/>
                    <w:right w:val="single" w:sz="2" w:space="4" w:color="FFFFFF"/>
                  </w:divBdr>
                  <w:divsChild>
                    <w:div w:id="754398691">
                      <w:marLeft w:val="0"/>
                      <w:marRight w:val="0"/>
                      <w:marTop w:val="0"/>
                      <w:marBottom w:val="0"/>
                      <w:divBdr>
                        <w:top w:val="none" w:sz="0" w:space="0" w:color="auto"/>
                        <w:left w:val="none" w:sz="0" w:space="0" w:color="auto"/>
                        <w:bottom w:val="none" w:sz="0" w:space="0" w:color="auto"/>
                        <w:right w:val="none" w:sz="0" w:space="0" w:color="auto"/>
                      </w:divBdr>
                    </w:div>
                  </w:divsChild>
                </w:div>
                <w:div w:id="1569849696">
                  <w:marLeft w:val="0"/>
                  <w:marRight w:val="0"/>
                  <w:marTop w:val="0"/>
                  <w:marBottom w:val="0"/>
                  <w:divBdr>
                    <w:top w:val="single" w:sz="2" w:space="1" w:color="FFFFFF"/>
                    <w:left w:val="single" w:sz="2" w:space="11" w:color="FFFFFF"/>
                    <w:bottom w:val="single" w:sz="2" w:space="1" w:color="FFFFFF"/>
                    <w:right w:val="single" w:sz="2" w:space="4" w:color="FFFFFF"/>
                  </w:divBdr>
                  <w:divsChild>
                    <w:div w:id="666519926">
                      <w:marLeft w:val="0"/>
                      <w:marRight w:val="0"/>
                      <w:marTop w:val="0"/>
                      <w:marBottom w:val="0"/>
                      <w:divBdr>
                        <w:top w:val="none" w:sz="0" w:space="0" w:color="auto"/>
                        <w:left w:val="none" w:sz="0" w:space="0" w:color="auto"/>
                        <w:bottom w:val="none" w:sz="0" w:space="0" w:color="auto"/>
                        <w:right w:val="none" w:sz="0" w:space="0" w:color="auto"/>
                      </w:divBdr>
                    </w:div>
                  </w:divsChild>
                </w:div>
                <w:div w:id="124086272">
                  <w:marLeft w:val="0"/>
                  <w:marRight w:val="0"/>
                  <w:marTop w:val="0"/>
                  <w:marBottom w:val="0"/>
                  <w:divBdr>
                    <w:top w:val="single" w:sz="2" w:space="1" w:color="FFFFFF"/>
                    <w:left w:val="single" w:sz="2" w:space="11" w:color="FFFFFF"/>
                    <w:bottom w:val="single" w:sz="2" w:space="1" w:color="FFFFFF"/>
                    <w:right w:val="single" w:sz="2" w:space="4" w:color="FFFFFF"/>
                  </w:divBdr>
                  <w:divsChild>
                    <w:div w:id="1166475417">
                      <w:marLeft w:val="0"/>
                      <w:marRight w:val="0"/>
                      <w:marTop w:val="0"/>
                      <w:marBottom w:val="0"/>
                      <w:divBdr>
                        <w:top w:val="none" w:sz="0" w:space="0" w:color="auto"/>
                        <w:left w:val="none" w:sz="0" w:space="0" w:color="auto"/>
                        <w:bottom w:val="none" w:sz="0" w:space="0" w:color="auto"/>
                        <w:right w:val="none" w:sz="0" w:space="0" w:color="auto"/>
                      </w:divBdr>
                    </w:div>
                  </w:divsChild>
                </w:div>
                <w:div w:id="514424483">
                  <w:marLeft w:val="0"/>
                  <w:marRight w:val="0"/>
                  <w:marTop w:val="0"/>
                  <w:marBottom w:val="0"/>
                  <w:divBdr>
                    <w:top w:val="single" w:sz="2" w:space="1" w:color="FFFFFF"/>
                    <w:left w:val="single" w:sz="2" w:space="11" w:color="FFFFFF"/>
                    <w:bottom w:val="single" w:sz="2" w:space="1" w:color="FFFFFF"/>
                    <w:right w:val="single" w:sz="2" w:space="4" w:color="FFFFFF"/>
                  </w:divBdr>
                  <w:divsChild>
                    <w:div w:id="1965503646">
                      <w:marLeft w:val="0"/>
                      <w:marRight w:val="0"/>
                      <w:marTop w:val="0"/>
                      <w:marBottom w:val="0"/>
                      <w:divBdr>
                        <w:top w:val="none" w:sz="0" w:space="0" w:color="auto"/>
                        <w:left w:val="none" w:sz="0" w:space="0" w:color="auto"/>
                        <w:bottom w:val="none" w:sz="0" w:space="0" w:color="auto"/>
                        <w:right w:val="none" w:sz="0" w:space="0" w:color="auto"/>
                      </w:divBdr>
                    </w:div>
                  </w:divsChild>
                </w:div>
                <w:div w:id="2051149275">
                  <w:marLeft w:val="0"/>
                  <w:marRight w:val="0"/>
                  <w:marTop w:val="0"/>
                  <w:marBottom w:val="0"/>
                  <w:divBdr>
                    <w:top w:val="single" w:sz="2" w:space="1" w:color="FFFFFF"/>
                    <w:left w:val="single" w:sz="2" w:space="11" w:color="FFFFFF"/>
                    <w:bottom w:val="single" w:sz="2" w:space="1" w:color="FFFFFF"/>
                    <w:right w:val="single" w:sz="2" w:space="4" w:color="FFFFFF"/>
                  </w:divBdr>
                  <w:divsChild>
                    <w:div w:id="1942450367">
                      <w:marLeft w:val="0"/>
                      <w:marRight w:val="0"/>
                      <w:marTop w:val="0"/>
                      <w:marBottom w:val="0"/>
                      <w:divBdr>
                        <w:top w:val="none" w:sz="0" w:space="0" w:color="auto"/>
                        <w:left w:val="none" w:sz="0" w:space="0" w:color="auto"/>
                        <w:bottom w:val="none" w:sz="0" w:space="0" w:color="auto"/>
                        <w:right w:val="none" w:sz="0" w:space="0" w:color="auto"/>
                      </w:divBdr>
                    </w:div>
                  </w:divsChild>
                </w:div>
                <w:div w:id="1146556889">
                  <w:marLeft w:val="0"/>
                  <w:marRight w:val="0"/>
                  <w:marTop w:val="0"/>
                  <w:marBottom w:val="0"/>
                  <w:divBdr>
                    <w:top w:val="single" w:sz="2" w:space="1" w:color="FFFFFF"/>
                    <w:left w:val="single" w:sz="2" w:space="11" w:color="FFFFFF"/>
                    <w:bottom w:val="single" w:sz="2" w:space="4" w:color="FFFFFF"/>
                    <w:right w:val="single" w:sz="2" w:space="4" w:color="FFFFFF"/>
                  </w:divBdr>
                  <w:divsChild>
                    <w:div w:id="5314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073027">
          <w:marLeft w:val="0"/>
          <w:marRight w:val="0"/>
          <w:marTop w:val="0"/>
          <w:marBottom w:val="300"/>
          <w:divBdr>
            <w:top w:val="single" w:sz="6" w:space="0" w:color="F0F0F1"/>
            <w:left w:val="single" w:sz="6" w:space="0" w:color="F0F0F1"/>
            <w:bottom w:val="single" w:sz="6" w:space="0" w:color="F0F0F1"/>
            <w:right w:val="single" w:sz="6" w:space="0" w:color="F0F0F1"/>
          </w:divBdr>
          <w:divsChild>
            <w:div w:id="393235390">
              <w:marLeft w:val="0"/>
              <w:marRight w:val="0"/>
              <w:marTop w:val="0"/>
              <w:marBottom w:val="0"/>
              <w:divBdr>
                <w:top w:val="none" w:sz="0" w:space="0" w:color="auto"/>
                <w:left w:val="none" w:sz="0" w:space="0" w:color="auto"/>
                <w:bottom w:val="none" w:sz="0" w:space="0" w:color="auto"/>
                <w:right w:val="none" w:sz="0" w:space="0" w:color="auto"/>
              </w:divBdr>
              <w:divsChild>
                <w:div w:id="730033471">
                  <w:marLeft w:val="0"/>
                  <w:marRight w:val="0"/>
                  <w:marTop w:val="0"/>
                  <w:marBottom w:val="0"/>
                  <w:divBdr>
                    <w:top w:val="single" w:sz="2" w:space="4" w:color="FFFFFF"/>
                    <w:left w:val="single" w:sz="2" w:space="11" w:color="FFFFFF"/>
                    <w:bottom w:val="single" w:sz="2" w:space="1" w:color="FFFFFF"/>
                    <w:right w:val="single" w:sz="2" w:space="4" w:color="FFFFFF"/>
                  </w:divBdr>
                  <w:divsChild>
                    <w:div w:id="728697464">
                      <w:marLeft w:val="0"/>
                      <w:marRight w:val="0"/>
                      <w:marTop w:val="0"/>
                      <w:marBottom w:val="0"/>
                      <w:divBdr>
                        <w:top w:val="none" w:sz="0" w:space="0" w:color="auto"/>
                        <w:left w:val="none" w:sz="0" w:space="0" w:color="auto"/>
                        <w:bottom w:val="none" w:sz="0" w:space="0" w:color="auto"/>
                        <w:right w:val="none" w:sz="0" w:space="0" w:color="auto"/>
                      </w:divBdr>
                    </w:div>
                  </w:divsChild>
                </w:div>
                <w:div w:id="1820808135">
                  <w:marLeft w:val="0"/>
                  <w:marRight w:val="0"/>
                  <w:marTop w:val="0"/>
                  <w:marBottom w:val="0"/>
                  <w:divBdr>
                    <w:top w:val="single" w:sz="2" w:space="1" w:color="FFFFFF"/>
                    <w:left w:val="single" w:sz="2" w:space="11" w:color="FFFFFF"/>
                    <w:bottom w:val="single" w:sz="2" w:space="1" w:color="FFFFFF"/>
                    <w:right w:val="single" w:sz="2" w:space="4" w:color="FFFFFF"/>
                  </w:divBdr>
                  <w:divsChild>
                    <w:div w:id="775444305">
                      <w:marLeft w:val="0"/>
                      <w:marRight w:val="0"/>
                      <w:marTop w:val="0"/>
                      <w:marBottom w:val="0"/>
                      <w:divBdr>
                        <w:top w:val="none" w:sz="0" w:space="0" w:color="auto"/>
                        <w:left w:val="none" w:sz="0" w:space="0" w:color="auto"/>
                        <w:bottom w:val="none" w:sz="0" w:space="0" w:color="auto"/>
                        <w:right w:val="none" w:sz="0" w:space="0" w:color="auto"/>
                      </w:divBdr>
                    </w:div>
                  </w:divsChild>
                </w:div>
                <w:div w:id="2092191070">
                  <w:marLeft w:val="0"/>
                  <w:marRight w:val="0"/>
                  <w:marTop w:val="0"/>
                  <w:marBottom w:val="0"/>
                  <w:divBdr>
                    <w:top w:val="single" w:sz="2" w:space="1" w:color="FFFFFF"/>
                    <w:left w:val="single" w:sz="2" w:space="11" w:color="FFFFFF"/>
                    <w:bottom w:val="single" w:sz="2" w:space="1" w:color="FFFFFF"/>
                    <w:right w:val="single" w:sz="2" w:space="4" w:color="FFFFFF"/>
                  </w:divBdr>
                  <w:divsChild>
                    <w:div w:id="407927112">
                      <w:marLeft w:val="0"/>
                      <w:marRight w:val="0"/>
                      <w:marTop w:val="0"/>
                      <w:marBottom w:val="0"/>
                      <w:divBdr>
                        <w:top w:val="none" w:sz="0" w:space="0" w:color="auto"/>
                        <w:left w:val="none" w:sz="0" w:space="0" w:color="auto"/>
                        <w:bottom w:val="none" w:sz="0" w:space="0" w:color="auto"/>
                        <w:right w:val="none" w:sz="0" w:space="0" w:color="auto"/>
                      </w:divBdr>
                    </w:div>
                  </w:divsChild>
                </w:div>
                <w:div w:id="783889732">
                  <w:marLeft w:val="0"/>
                  <w:marRight w:val="0"/>
                  <w:marTop w:val="0"/>
                  <w:marBottom w:val="0"/>
                  <w:divBdr>
                    <w:top w:val="single" w:sz="2" w:space="1" w:color="FFFFFF"/>
                    <w:left w:val="single" w:sz="2" w:space="11" w:color="FFFFFF"/>
                    <w:bottom w:val="single" w:sz="2" w:space="1" w:color="FFFFFF"/>
                    <w:right w:val="single" w:sz="2" w:space="4" w:color="FFFFFF"/>
                  </w:divBdr>
                  <w:divsChild>
                    <w:div w:id="596796064">
                      <w:marLeft w:val="0"/>
                      <w:marRight w:val="0"/>
                      <w:marTop w:val="0"/>
                      <w:marBottom w:val="0"/>
                      <w:divBdr>
                        <w:top w:val="none" w:sz="0" w:space="0" w:color="auto"/>
                        <w:left w:val="none" w:sz="0" w:space="0" w:color="auto"/>
                        <w:bottom w:val="none" w:sz="0" w:space="0" w:color="auto"/>
                        <w:right w:val="none" w:sz="0" w:space="0" w:color="auto"/>
                      </w:divBdr>
                    </w:div>
                  </w:divsChild>
                </w:div>
                <w:div w:id="1250650850">
                  <w:marLeft w:val="0"/>
                  <w:marRight w:val="0"/>
                  <w:marTop w:val="0"/>
                  <w:marBottom w:val="0"/>
                  <w:divBdr>
                    <w:top w:val="single" w:sz="2" w:space="1" w:color="FFFFFF"/>
                    <w:left w:val="single" w:sz="2" w:space="11" w:color="FFFFFF"/>
                    <w:bottom w:val="single" w:sz="2" w:space="1" w:color="FFFFFF"/>
                    <w:right w:val="single" w:sz="2" w:space="4" w:color="FFFFFF"/>
                  </w:divBdr>
                  <w:divsChild>
                    <w:div w:id="306209764">
                      <w:marLeft w:val="0"/>
                      <w:marRight w:val="0"/>
                      <w:marTop w:val="0"/>
                      <w:marBottom w:val="0"/>
                      <w:divBdr>
                        <w:top w:val="none" w:sz="0" w:space="0" w:color="auto"/>
                        <w:left w:val="none" w:sz="0" w:space="0" w:color="auto"/>
                        <w:bottom w:val="none" w:sz="0" w:space="0" w:color="auto"/>
                        <w:right w:val="none" w:sz="0" w:space="0" w:color="auto"/>
                      </w:divBdr>
                    </w:div>
                  </w:divsChild>
                </w:div>
                <w:div w:id="1633444438">
                  <w:marLeft w:val="0"/>
                  <w:marRight w:val="0"/>
                  <w:marTop w:val="0"/>
                  <w:marBottom w:val="0"/>
                  <w:divBdr>
                    <w:top w:val="single" w:sz="2" w:space="1" w:color="FFFFFF"/>
                    <w:left w:val="single" w:sz="2" w:space="11" w:color="FFFFFF"/>
                    <w:bottom w:val="single" w:sz="2" w:space="4" w:color="FFFFFF"/>
                    <w:right w:val="single" w:sz="2" w:space="4" w:color="FFFFFF"/>
                  </w:divBdr>
                  <w:divsChild>
                    <w:div w:id="3635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73271">
          <w:marLeft w:val="0"/>
          <w:marRight w:val="0"/>
          <w:marTop w:val="0"/>
          <w:marBottom w:val="300"/>
          <w:divBdr>
            <w:top w:val="single" w:sz="6" w:space="0" w:color="F0F0F1"/>
            <w:left w:val="single" w:sz="6" w:space="0" w:color="F0F0F1"/>
            <w:bottom w:val="single" w:sz="6" w:space="0" w:color="F0F0F1"/>
            <w:right w:val="single" w:sz="6" w:space="0" w:color="F0F0F1"/>
          </w:divBdr>
          <w:divsChild>
            <w:div w:id="1174339940">
              <w:marLeft w:val="0"/>
              <w:marRight w:val="0"/>
              <w:marTop w:val="0"/>
              <w:marBottom w:val="0"/>
              <w:divBdr>
                <w:top w:val="none" w:sz="0" w:space="0" w:color="auto"/>
                <w:left w:val="none" w:sz="0" w:space="0" w:color="auto"/>
                <w:bottom w:val="none" w:sz="0" w:space="0" w:color="auto"/>
                <w:right w:val="none" w:sz="0" w:space="0" w:color="auto"/>
              </w:divBdr>
              <w:divsChild>
                <w:div w:id="1647976887">
                  <w:marLeft w:val="0"/>
                  <w:marRight w:val="0"/>
                  <w:marTop w:val="0"/>
                  <w:marBottom w:val="0"/>
                  <w:divBdr>
                    <w:top w:val="single" w:sz="2" w:space="4" w:color="FFFFFF"/>
                    <w:left w:val="single" w:sz="2" w:space="11" w:color="FFFFFF"/>
                    <w:bottom w:val="single" w:sz="2" w:space="1" w:color="FFFFFF"/>
                    <w:right w:val="single" w:sz="2" w:space="4" w:color="FFFFFF"/>
                  </w:divBdr>
                  <w:divsChild>
                    <w:div w:id="1862814437">
                      <w:marLeft w:val="0"/>
                      <w:marRight w:val="0"/>
                      <w:marTop w:val="0"/>
                      <w:marBottom w:val="0"/>
                      <w:divBdr>
                        <w:top w:val="none" w:sz="0" w:space="0" w:color="auto"/>
                        <w:left w:val="none" w:sz="0" w:space="0" w:color="auto"/>
                        <w:bottom w:val="none" w:sz="0" w:space="0" w:color="auto"/>
                        <w:right w:val="none" w:sz="0" w:space="0" w:color="auto"/>
                      </w:divBdr>
                    </w:div>
                  </w:divsChild>
                </w:div>
                <w:div w:id="230697874">
                  <w:marLeft w:val="0"/>
                  <w:marRight w:val="0"/>
                  <w:marTop w:val="0"/>
                  <w:marBottom w:val="0"/>
                  <w:divBdr>
                    <w:top w:val="single" w:sz="2" w:space="1" w:color="FFFFFF"/>
                    <w:left w:val="single" w:sz="2" w:space="11" w:color="FFFFFF"/>
                    <w:bottom w:val="single" w:sz="2" w:space="1" w:color="FFFFFF"/>
                    <w:right w:val="single" w:sz="2" w:space="4" w:color="FFFFFF"/>
                  </w:divBdr>
                  <w:divsChild>
                    <w:div w:id="2055889964">
                      <w:marLeft w:val="0"/>
                      <w:marRight w:val="0"/>
                      <w:marTop w:val="0"/>
                      <w:marBottom w:val="0"/>
                      <w:divBdr>
                        <w:top w:val="none" w:sz="0" w:space="0" w:color="auto"/>
                        <w:left w:val="none" w:sz="0" w:space="0" w:color="auto"/>
                        <w:bottom w:val="none" w:sz="0" w:space="0" w:color="auto"/>
                        <w:right w:val="none" w:sz="0" w:space="0" w:color="auto"/>
                      </w:divBdr>
                    </w:div>
                  </w:divsChild>
                </w:div>
                <w:div w:id="564724968">
                  <w:marLeft w:val="0"/>
                  <w:marRight w:val="0"/>
                  <w:marTop w:val="0"/>
                  <w:marBottom w:val="0"/>
                  <w:divBdr>
                    <w:top w:val="single" w:sz="2" w:space="1" w:color="FFFFFF"/>
                    <w:left w:val="single" w:sz="2" w:space="11" w:color="FFFFFF"/>
                    <w:bottom w:val="single" w:sz="2" w:space="4" w:color="FFFFFF"/>
                    <w:right w:val="single" w:sz="2" w:space="4" w:color="FFFFFF"/>
                  </w:divBdr>
                  <w:divsChild>
                    <w:div w:id="6652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07962">
          <w:marLeft w:val="0"/>
          <w:marRight w:val="0"/>
          <w:marTop w:val="0"/>
          <w:marBottom w:val="300"/>
          <w:divBdr>
            <w:top w:val="single" w:sz="6" w:space="0" w:color="F0F0F1"/>
            <w:left w:val="single" w:sz="6" w:space="0" w:color="F0F0F1"/>
            <w:bottom w:val="single" w:sz="6" w:space="0" w:color="F0F0F1"/>
            <w:right w:val="single" w:sz="6" w:space="0" w:color="F0F0F1"/>
          </w:divBdr>
          <w:divsChild>
            <w:div w:id="998850485">
              <w:marLeft w:val="0"/>
              <w:marRight w:val="0"/>
              <w:marTop w:val="0"/>
              <w:marBottom w:val="0"/>
              <w:divBdr>
                <w:top w:val="none" w:sz="0" w:space="0" w:color="auto"/>
                <w:left w:val="none" w:sz="0" w:space="0" w:color="auto"/>
                <w:bottom w:val="none" w:sz="0" w:space="0" w:color="auto"/>
                <w:right w:val="none" w:sz="0" w:space="0" w:color="auto"/>
              </w:divBdr>
              <w:divsChild>
                <w:div w:id="1849827327">
                  <w:marLeft w:val="0"/>
                  <w:marRight w:val="0"/>
                  <w:marTop w:val="0"/>
                  <w:marBottom w:val="0"/>
                  <w:divBdr>
                    <w:top w:val="single" w:sz="2" w:space="4" w:color="FFFFFF"/>
                    <w:left w:val="single" w:sz="2" w:space="11" w:color="FFFFFF"/>
                    <w:bottom w:val="single" w:sz="2" w:space="1" w:color="FFFFFF"/>
                    <w:right w:val="single" w:sz="2" w:space="4" w:color="FFFFFF"/>
                  </w:divBdr>
                  <w:divsChild>
                    <w:div w:id="898898745">
                      <w:marLeft w:val="0"/>
                      <w:marRight w:val="0"/>
                      <w:marTop w:val="0"/>
                      <w:marBottom w:val="0"/>
                      <w:divBdr>
                        <w:top w:val="none" w:sz="0" w:space="0" w:color="auto"/>
                        <w:left w:val="none" w:sz="0" w:space="0" w:color="auto"/>
                        <w:bottom w:val="none" w:sz="0" w:space="0" w:color="auto"/>
                        <w:right w:val="none" w:sz="0" w:space="0" w:color="auto"/>
                      </w:divBdr>
                    </w:div>
                  </w:divsChild>
                </w:div>
                <w:div w:id="479536419">
                  <w:marLeft w:val="0"/>
                  <w:marRight w:val="0"/>
                  <w:marTop w:val="0"/>
                  <w:marBottom w:val="0"/>
                  <w:divBdr>
                    <w:top w:val="single" w:sz="2" w:space="1" w:color="FFFFFF"/>
                    <w:left w:val="single" w:sz="2" w:space="11" w:color="FFFFFF"/>
                    <w:bottom w:val="single" w:sz="2" w:space="1" w:color="FFFFFF"/>
                    <w:right w:val="single" w:sz="2" w:space="4" w:color="FFFFFF"/>
                  </w:divBdr>
                  <w:divsChild>
                    <w:div w:id="96678346">
                      <w:marLeft w:val="0"/>
                      <w:marRight w:val="0"/>
                      <w:marTop w:val="0"/>
                      <w:marBottom w:val="0"/>
                      <w:divBdr>
                        <w:top w:val="none" w:sz="0" w:space="0" w:color="auto"/>
                        <w:left w:val="none" w:sz="0" w:space="0" w:color="auto"/>
                        <w:bottom w:val="none" w:sz="0" w:space="0" w:color="auto"/>
                        <w:right w:val="none" w:sz="0" w:space="0" w:color="auto"/>
                      </w:divBdr>
                    </w:div>
                  </w:divsChild>
                </w:div>
                <w:div w:id="1394934459">
                  <w:marLeft w:val="0"/>
                  <w:marRight w:val="0"/>
                  <w:marTop w:val="0"/>
                  <w:marBottom w:val="0"/>
                  <w:divBdr>
                    <w:top w:val="single" w:sz="2" w:space="1" w:color="FFFFFF"/>
                    <w:left w:val="single" w:sz="2" w:space="11" w:color="FFFFFF"/>
                    <w:bottom w:val="single" w:sz="2" w:space="1" w:color="FFFFFF"/>
                    <w:right w:val="single" w:sz="2" w:space="4" w:color="FFFFFF"/>
                  </w:divBdr>
                  <w:divsChild>
                    <w:div w:id="841627627">
                      <w:marLeft w:val="0"/>
                      <w:marRight w:val="0"/>
                      <w:marTop w:val="0"/>
                      <w:marBottom w:val="0"/>
                      <w:divBdr>
                        <w:top w:val="none" w:sz="0" w:space="0" w:color="auto"/>
                        <w:left w:val="none" w:sz="0" w:space="0" w:color="auto"/>
                        <w:bottom w:val="none" w:sz="0" w:space="0" w:color="auto"/>
                        <w:right w:val="none" w:sz="0" w:space="0" w:color="auto"/>
                      </w:divBdr>
                    </w:div>
                  </w:divsChild>
                </w:div>
                <w:div w:id="1824203544">
                  <w:marLeft w:val="0"/>
                  <w:marRight w:val="0"/>
                  <w:marTop w:val="0"/>
                  <w:marBottom w:val="0"/>
                  <w:divBdr>
                    <w:top w:val="single" w:sz="2" w:space="1" w:color="FFFFFF"/>
                    <w:left w:val="single" w:sz="2" w:space="11" w:color="FFFFFF"/>
                    <w:bottom w:val="single" w:sz="2" w:space="1" w:color="FFFFFF"/>
                    <w:right w:val="single" w:sz="2" w:space="4" w:color="FFFFFF"/>
                  </w:divBdr>
                  <w:divsChild>
                    <w:div w:id="1130325649">
                      <w:marLeft w:val="0"/>
                      <w:marRight w:val="0"/>
                      <w:marTop w:val="0"/>
                      <w:marBottom w:val="0"/>
                      <w:divBdr>
                        <w:top w:val="none" w:sz="0" w:space="0" w:color="auto"/>
                        <w:left w:val="none" w:sz="0" w:space="0" w:color="auto"/>
                        <w:bottom w:val="none" w:sz="0" w:space="0" w:color="auto"/>
                        <w:right w:val="none" w:sz="0" w:space="0" w:color="auto"/>
                      </w:divBdr>
                    </w:div>
                  </w:divsChild>
                </w:div>
                <w:div w:id="929700048">
                  <w:marLeft w:val="0"/>
                  <w:marRight w:val="0"/>
                  <w:marTop w:val="0"/>
                  <w:marBottom w:val="0"/>
                  <w:divBdr>
                    <w:top w:val="single" w:sz="2" w:space="1" w:color="FFFFFF"/>
                    <w:left w:val="single" w:sz="2" w:space="11" w:color="FFFFFF"/>
                    <w:bottom w:val="single" w:sz="2" w:space="1" w:color="FFFFFF"/>
                    <w:right w:val="single" w:sz="2" w:space="4" w:color="FFFFFF"/>
                  </w:divBdr>
                  <w:divsChild>
                    <w:div w:id="1736126976">
                      <w:marLeft w:val="0"/>
                      <w:marRight w:val="0"/>
                      <w:marTop w:val="0"/>
                      <w:marBottom w:val="0"/>
                      <w:divBdr>
                        <w:top w:val="none" w:sz="0" w:space="0" w:color="auto"/>
                        <w:left w:val="none" w:sz="0" w:space="0" w:color="auto"/>
                        <w:bottom w:val="none" w:sz="0" w:space="0" w:color="auto"/>
                        <w:right w:val="none" w:sz="0" w:space="0" w:color="auto"/>
                      </w:divBdr>
                    </w:div>
                  </w:divsChild>
                </w:div>
                <w:div w:id="456415046">
                  <w:marLeft w:val="0"/>
                  <w:marRight w:val="0"/>
                  <w:marTop w:val="0"/>
                  <w:marBottom w:val="0"/>
                  <w:divBdr>
                    <w:top w:val="single" w:sz="2" w:space="1" w:color="FFFFFF"/>
                    <w:left w:val="single" w:sz="2" w:space="11" w:color="FFFFFF"/>
                    <w:bottom w:val="single" w:sz="2" w:space="1" w:color="FFFFFF"/>
                    <w:right w:val="single" w:sz="2" w:space="4" w:color="FFFFFF"/>
                  </w:divBdr>
                  <w:divsChild>
                    <w:div w:id="2034989749">
                      <w:marLeft w:val="0"/>
                      <w:marRight w:val="0"/>
                      <w:marTop w:val="0"/>
                      <w:marBottom w:val="0"/>
                      <w:divBdr>
                        <w:top w:val="none" w:sz="0" w:space="0" w:color="auto"/>
                        <w:left w:val="none" w:sz="0" w:space="0" w:color="auto"/>
                        <w:bottom w:val="none" w:sz="0" w:space="0" w:color="auto"/>
                        <w:right w:val="none" w:sz="0" w:space="0" w:color="auto"/>
                      </w:divBdr>
                    </w:div>
                  </w:divsChild>
                </w:div>
                <w:div w:id="215816600">
                  <w:marLeft w:val="0"/>
                  <w:marRight w:val="0"/>
                  <w:marTop w:val="0"/>
                  <w:marBottom w:val="0"/>
                  <w:divBdr>
                    <w:top w:val="single" w:sz="2" w:space="1" w:color="FFFFFF"/>
                    <w:left w:val="single" w:sz="2" w:space="11" w:color="FFFFFF"/>
                    <w:bottom w:val="single" w:sz="2" w:space="1" w:color="FFFFFF"/>
                    <w:right w:val="single" w:sz="2" w:space="4" w:color="FFFFFF"/>
                  </w:divBdr>
                  <w:divsChild>
                    <w:div w:id="1217470443">
                      <w:marLeft w:val="0"/>
                      <w:marRight w:val="0"/>
                      <w:marTop w:val="0"/>
                      <w:marBottom w:val="0"/>
                      <w:divBdr>
                        <w:top w:val="none" w:sz="0" w:space="0" w:color="auto"/>
                        <w:left w:val="none" w:sz="0" w:space="0" w:color="auto"/>
                        <w:bottom w:val="none" w:sz="0" w:space="0" w:color="auto"/>
                        <w:right w:val="none" w:sz="0" w:space="0" w:color="auto"/>
                      </w:divBdr>
                    </w:div>
                  </w:divsChild>
                </w:div>
                <w:div w:id="623733207">
                  <w:marLeft w:val="0"/>
                  <w:marRight w:val="0"/>
                  <w:marTop w:val="0"/>
                  <w:marBottom w:val="0"/>
                  <w:divBdr>
                    <w:top w:val="single" w:sz="2" w:space="1" w:color="FFFFFF"/>
                    <w:left w:val="single" w:sz="2" w:space="11" w:color="FFFFFF"/>
                    <w:bottom w:val="single" w:sz="2" w:space="1" w:color="FFFFFF"/>
                    <w:right w:val="single" w:sz="2" w:space="4" w:color="FFFFFF"/>
                  </w:divBdr>
                  <w:divsChild>
                    <w:div w:id="1648322575">
                      <w:marLeft w:val="0"/>
                      <w:marRight w:val="0"/>
                      <w:marTop w:val="0"/>
                      <w:marBottom w:val="0"/>
                      <w:divBdr>
                        <w:top w:val="none" w:sz="0" w:space="0" w:color="auto"/>
                        <w:left w:val="none" w:sz="0" w:space="0" w:color="auto"/>
                        <w:bottom w:val="none" w:sz="0" w:space="0" w:color="auto"/>
                        <w:right w:val="none" w:sz="0" w:space="0" w:color="auto"/>
                      </w:divBdr>
                    </w:div>
                  </w:divsChild>
                </w:div>
                <w:div w:id="106048491">
                  <w:marLeft w:val="0"/>
                  <w:marRight w:val="0"/>
                  <w:marTop w:val="0"/>
                  <w:marBottom w:val="0"/>
                  <w:divBdr>
                    <w:top w:val="single" w:sz="2" w:space="1" w:color="FFFFFF"/>
                    <w:left w:val="single" w:sz="2" w:space="11" w:color="FFFFFF"/>
                    <w:bottom w:val="single" w:sz="2" w:space="1" w:color="FFFFFF"/>
                    <w:right w:val="single" w:sz="2" w:space="4" w:color="FFFFFF"/>
                  </w:divBdr>
                  <w:divsChild>
                    <w:div w:id="361635982">
                      <w:marLeft w:val="0"/>
                      <w:marRight w:val="0"/>
                      <w:marTop w:val="0"/>
                      <w:marBottom w:val="0"/>
                      <w:divBdr>
                        <w:top w:val="none" w:sz="0" w:space="0" w:color="auto"/>
                        <w:left w:val="none" w:sz="0" w:space="0" w:color="auto"/>
                        <w:bottom w:val="none" w:sz="0" w:space="0" w:color="auto"/>
                        <w:right w:val="none" w:sz="0" w:space="0" w:color="auto"/>
                      </w:divBdr>
                    </w:div>
                  </w:divsChild>
                </w:div>
                <w:div w:id="189993380">
                  <w:marLeft w:val="0"/>
                  <w:marRight w:val="0"/>
                  <w:marTop w:val="0"/>
                  <w:marBottom w:val="0"/>
                  <w:divBdr>
                    <w:top w:val="single" w:sz="2" w:space="1" w:color="FFFFFF"/>
                    <w:left w:val="single" w:sz="2" w:space="11" w:color="FFFFFF"/>
                    <w:bottom w:val="single" w:sz="2" w:space="1" w:color="FFFFFF"/>
                    <w:right w:val="single" w:sz="2" w:space="4" w:color="FFFFFF"/>
                  </w:divBdr>
                  <w:divsChild>
                    <w:div w:id="2061131069">
                      <w:marLeft w:val="0"/>
                      <w:marRight w:val="0"/>
                      <w:marTop w:val="0"/>
                      <w:marBottom w:val="0"/>
                      <w:divBdr>
                        <w:top w:val="none" w:sz="0" w:space="0" w:color="auto"/>
                        <w:left w:val="none" w:sz="0" w:space="0" w:color="auto"/>
                        <w:bottom w:val="none" w:sz="0" w:space="0" w:color="auto"/>
                        <w:right w:val="none" w:sz="0" w:space="0" w:color="auto"/>
                      </w:divBdr>
                    </w:div>
                  </w:divsChild>
                </w:div>
                <w:div w:id="604456890">
                  <w:marLeft w:val="0"/>
                  <w:marRight w:val="0"/>
                  <w:marTop w:val="0"/>
                  <w:marBottom w:val="0"/>
                  <w:divBdr>
                    <w:top w:val="single" w:sz="2" w:space="1" w:color="FFFFFF"/>
                    <w:left w:val="single" w:sz="2" w:space="11" w:color="FFFFFF"/>
                    <w:bottom w:val="single" w:sz="2" w:space="1" w:color="FFFFFF"/>
                    <w:right w:val="single" w:sz="2" w:space="4" w:color="FFFFFF"/>
                  </w:divBdr>
                  <w:divsChild>
                    <w:div w:id="1157570807">
                      <w:marLeft w:val="0"/>
                      <w:marRight w:val="0"/>
                      <w:marTop w:val="0"/>
                      <w:marBottom w:val="0"/>
                      <w:divBdr>
                        <w:top w:val="none" w:sz="0" w:space="0" w:color="auto"/>
                        <w:left w:val="none" w:sz="0" w:space="0" w:color="auto"/>
                        <w:bottom w:val="none" w:sz="0" w:space="0" w:color="auto"/>
                        <w:right w:val="none" w:sz="0" w:space="0" w:color="auto"/>
                      </w:divBdr>
                    </w:div>
                  </w:divsChild>
                </w:div>
                <w:div w:id="1321885072">
                  <w:marLeft w:val="0"/>
                  <w:marRight w:val="0"/>
                  <w:marTop w:val="0"/>
                  <w:marBottom w:val="0"/>
                  <w:divBdr>
                    <w:top w:val="single" w:sz="2" w:space="1" w:color="FFFFFF"/>
                    <w:left w:val="single" w:sz="2" w:space="11" w:color="FFFFFF"/>
                    <w:bottom w:val="single" w:sz="2" w:space="1" w:color="FFFFFF"/>
                    <w:right w:val="single" w:sz="2" w:space="4" w:color="FFFFFF"/>
                  </w:divBdr>
                  <w:divsChild>
                    <w:div w:id="948512349">
                      <w:marLeft w:val="0"/>
                      <w:marRight w:val="0"/>
                      <w:marTop w:val="0"/>
                      <w:marBottom w:val="0"/>
                      <w:divBdr>
                        <w:top w:val="none" w:sz="0" w:space="0" w:color="auto"/>
                        <w:left w:val="none" w:sz="0" w:space="0" w:color="auto"/>
                        <w:bottom w:val="none" w:sz="0" w:space="0" w:color="auto"/>
                        <w:right w:val="none" w:sz="0" w:space="0" w:color="auto"/>
                      </w:divBdr>
                    </w:div>
                  </w:divsChild>
                </w:div>
                <w:div w:id="1379547831">
                  <w:marLeft w:val="0"/>
                  <w:marRight w:val="0"/>
                  <w:marTop w:val="0"/>
                  <w:marBottom w:val="0"/>
                  <w:divBdr>
                    <w:top w:val="single" w:sz="2" w:space="1" w:color="FFFFFF"/>
                    <w:left w:val="single" w:sz="2" w:space="11" w:color="FFFFFF"/>
                    <w:bottom w:val="single" w:sz="2" w:space="1" w:color="FFFFFF"/>
                    <w:right w:val="single" w:sz="2" w:space="4" w:color="FFFFFF"/>
                  </w:divBdr>
                  <w:divsChild>
                    <w:div w:id="1930767198">
                      <w:marLeft w:val="0"/>
                      <w:marRight w:val="0"/>
                      <w:marTop w:val="0"/>
                      <w:marBottom w:val="0"/>
                      <w:divBdr>
                        <w:top w:val="none" w:sz="0" w:space="0" w:color="auto"/>
                        <w:left w:val="none" w:sz="0" w:space="0" w:color="auto"/>
                        <w:bottom w:val="none" w:sz="0" w:space="0" w:color="auto"/>
                        <w:right w:val="none" w:sz="0" w:space="0" w:color="auto"/>
                      </w:divBdr>
                    </w:div>
                  </w:divsChild>
                </w:div>
                <w:div w:id="344138432">
                  <w:marLeft w:val="0"/>
                  <w:marRight w:val="0"/>
                  <w:marTop w:val="0"/>
                  <w:marBottom w:val="0"/>
                  <w:divBdr>
                    <w:top w:val="single" w:sz="2" w:space="1" w:color="FFFFFF"/>
                    <w:left w:val="single" w:sz="2" w:space="11" w:color="FFFFFF"/>
                    <w:bottom w:val="single" w:sz="2" w:space="1" w:color="FFFFFF"/>
                    <w:right w:val="single" w:sz="2" w:space="4" w:color="FFFFFF"/>
                  </w:divBdr>
                  <w:divsChild>
                    <w:div w:id="540900955">
                      <w:marLeft w:val="0"/>
                      <w:marRight w:val="0"/>
                      <w:marTop w:val="0"/>
                      <w:marBottom w:val="0"/>
                      <w:divBdr>
                        <w:top w:val="none" w:sz="0" w:space="0" w:color="auto"/>
                        <w:left w:val="none" w:sz="0" w:space="0" w:color="auto"/>
                        <w:bottom w:val="none" w:sz="0" w:space="0" w:color="auto"/>
                        <w:right w:val="none" w:sz="0" w:space="0" w:color="auto"/>
                      </w:divBdr>
                    </w:div>
                  </w:divsChild>
                </w:div>
                <w:div w:id="811562486">
                  <w:marLeft w:val="0"/>
                  <w:marRight w:val="0"/>
                  <w:marTop w:val="0"/>
                  <w:marBottom w:val="0"/>
                  <w:divBdr>
                    <w:top w:val="single" w:sz="2" w:space="1" w:color="FFFFFF"/>
                    <w:left w:val="single" w:sz="2" w:space="11" w:color="FFFFFF"/>
                    <w:bottom w:val="single" w:sz="2" w:space="1" w:color="FFFFFF"/>
                    <w:right w:val="single" w:sz="2" w:space="4" w:color="FFFFFF"/>
                  </w:divBdr>
                  <w:divsChild>
                    <w:div w:id="1066416387">
                      <w:marLeft w:val="0"/>
                      <w:marRight w:val="0"/>
                      <w:marTop w:val="0"/>
                      <w:marBottom w:val="0"/>
                      <w:divBdr>
                        <w:top w:val="none" w:sz="0" w:space="0" w:color="auto"/>
                        <w:left w:val="none" w:sz="0" w:space="0" w:color="auto"/>
                        <w:bottom w:val="none" w:sz="0" w:space="0" w:color="auto"/>
                        <w:right w:val="none" w:sz="0" w:space="0" w:color="auto"/>
                      </w:divBdr>
                    </w:div>
                  </w:divsChild>
                </w:div>
                <w:div w:id="840436898">
                  <w:marLeft w:val="0"/>
                  <w:marRight w:val="0"/>
                  <w:marTop w:val="0"/>
                  <w:marBottom w:val="0"/>
                  <w:divBdr>
                    <w:top w:val="single" w:sz="2" w:space="1" w:color="FFFFFF"/>
                    <w:left w:val="single" w:sz="2" w:space="11" w:color="FFFFFF"/>
                    <w:bottom w:val="single" w:sz="2" w:space="1" w:color="FFFFFF"/>
                    <w:right w:val="single" w:sz="2" w:space="4" w:color="FFFFFF"/>
                  </w:divBdr>
                  <w:divsChild>
                    <w:div w:id="87696678">
                      <w:marLeft w:val="0"/>
                      <w:marRight w:val="0"/>
                      <w:marTop w:val="0"/>
                      <w:marBottom w:val="0"/>
                      <w:divBdr>
                        <w:top w:val="none" w:sz="0" w:space="0" w:color="auto"/>
                        <w:left w:val="none" w:sz="0" w:space="0" w:color="auto"/>
                        <w:bottom w:val="none" w:sz="0" w:space="0" w:color="auto"/>
                        <w:right w:val="none" w:sz="0" w:space="0" w:color="auto"/>
                      </w:divBdr>
                    </w:div>
                  </w:divsChild>
                </w:div>
                <w:div w:id="1848205484">
                  <w:marLeft w:val="0"/>
                  <w:marRight w:val="0"/>
                  <w:marTop w:val="0"/>
                  <w:marBottom w:val="0"/>
                  <w:divBdr>
                    <w:top w:val="single" w:sz="2" w:space="1" w:color="FFFFFF"/>
                    <w:left w:val="single" w:sz="2" w:space="11" w:color="FFFFFF"/>
                    <w:bottom w:val="single" w:sz="2" w:space="4" w:color="FFFFFF"/>
                    <w:right w:val="single" w:sz="2" w:space="4" w:color="FFFFFF"/>
                  </w:divBdr>
                  <w:divsChild>
                    <w:div w:id="4601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55119">
          <w:marLeft w:val="0"/>
          <w:marRight w:val="0"/>
          <w:marTop w:val="0"/>
          <w:marBottom w:val="300"/>
          <w:divBdr>
            <w:top w:val="single" w:sz="6" w:space="0" w:color="F0F0F1"/>
            <w:left w:val="single" w:sz="6" w:space="0" w:color="F0F0F1"/>
            <w:bottom w:val="single" w:sz="6" w:space="0" w:color="F0F0F1"/>
            <w:right w:val="single" w:sz="6" w:space="0" w:color="F0F0F1"/>
          </w:divBdr>
          <w:divsChild>
            <w:div w:id="475537120">
              <w:marLeft w:val="0"/>
              <w:marRight w:val="0"/>
              <w:marTop w:val="0"/>
              <w:marBottom w:val="0"/>
              <w:divBdr>
                <w:top w:val="none" w:sz="0" w:space="0" w:color="auto"/>
                <w:left w:val="none" w:sz="0" w:space="0" w:color="auto"/>
                <w:bottom w:val="none" w:sz="0" w:space="0" w:color="auto"/>
                <w:right w:val="none" w:sz="0" w:space="0" w:color="auto"/>
              </w:divBdr>
              <w:divsChild>
                <w:div w:id="1397819956">
                  <w:marLeft w:val="0"/>
                  <w:marRight w:val="0"/>
                  <w:marTop w:val="0"/>
                  <w:marBottom w:val="0"/>
                  <w:divBdr>
                    <w:top w:val="single" w:sz="2" w:space="4" w:color="FFFFFF"/>
                    <w:left w:val="single" w:sz="2" w:space="11" w:color="FFFFFF"/>
                    <w:bottom w:val="single" w:sz="2" w:space="1" w:color="FFFFFF"/>
                    <w:right w:val="single" w:sz="2" w:space="4" w:color="FFFFFF"/>
                  </w:divBdr>
                  <w:divsChild>
                    <w:div w:id="1147891475">
                      <w:marLeft w:val="0"/>
                      <w:marRight w:val="0"/>
                      <w:marTop w:val="0"/>
                      <w:marBottom w:val="0"/>
                      <w:divBdr>
                        <w:top w:val="none" w:sz="0" w:space="0" w:color="auto"/>
                        <w:left w:val="none" w:sz="0" w:space="0" w:color="auto"/>
                        <w:bottom w:val="none" w:sz="0" w:space="0" w:color="auto"/>
                        <w:right w:val="none" w:sz="0" w:space="0" w:color="auto"/>
                      </w:divBdr>
                    </w:div>
                  </w:divsChild>
                </w:div>
                <w:div w:id="1096629327">
                  <w:marLeft w:val="0"/>
                  <w:marRight w:val="0"/>
                  <w:marTop w:val="0"/>
                  <w:marBottom w:val="0"/>
                  <w:divBdr>
                    <w:top w:val="single" w:sz="2" w:space="1" w:color="FFFFFF"/>
                    <w:left w:val="single" w:sz="2" w:space="11" w:color="FFFFFF"/>
                    <w:bottom w:val="single" w:sz="2" w:space="1" w:color="FFFFFF"/>
                    <w:right w:val="single" w:sz="2" w:space="4" w:color="FFFFFF"/>
                  </w:divBdr>
                  <w:divsChild>
                    <w:div w:id="1756592048">
                      <w:marLeft w:val="0"/>
                      <w:marRight w:val="0"/>
                      <w:marTop w:val="0"/>
                      <w:marBottom w:val="0"/>
                      <w:divBdr>
                        <w:top w:val="none" w:sz="0" w:space="0" w:color="auto"/>
                        <w:left w:val="none" w:sz="0" w:space="0" w:color="auto"/>
                        <w:bottom w:val="none" w:sz="0" w:space="0" w:color="auto"/>
                        <w:right w:val="none" w:sz="0" w:space="0" w:color="auto"/>
                      </w:divBdr>
                    </w:div>
                  </w:divsChild>
                </w:div>
                <w:div w:id="966858534">
                  <w:marLeft w:val="0"/>
                  <w:marRight w:val="0"/>
                  <w:marTop w:val="0"/>
                  <w:marBottom w:val="0"/>
                  <w:divBdr>
                    <w:top w:val="single" w:sz="2" w:space="1" w:color="FFFFFF"/>
                    <w:left w:val="single" w:sz="2" w:space="11" w:color="FFFFFF"/>
                    <w:bottom w:val="single" w:sz="2" w:space="1" w:color="FFFFFF"/>
                    <w:right w:val="single" w:sz="2" w:space="4" w:color="FFFFFF"/>
                  </w:divBdr>
                  <w:divsChild>
                    <w:div w:id="1337416612">
                      <w:marLeft w:val="0"/>
                      <w:marRight w:val="0"/>
                      <w:marTop w:val="0"/>
                      <w:marBottom w:val="0"/>
                      <w:divBdr>
                        <w:top w:val="none" w:sz="0" w:space="0" w:color="auto"/>
                        <w:left w:val="none" w:sz="0" w:space="0" w:color="auto"/>
                        <w:bottom w:val="none" w:sz="0" w:space="0" w:color="auto"/>
                        <w:right w:val="none" w:sz="0" w:space="0" w:color="auto"/>
                      </w:divBdr>
                    </w:div>
                  </w:divsChild>
                </w:div>
                <w:div w:id="1533811365">
                  <w:marLeft w:val="0"/>
                  <w:marRight w:val="0"/>
                  <w:marTop w:val="0"/>
                  <w:marBottom w:val="0"/>
                  <w:divBdr>
                    <w:top w:val="single" w:sz="2" w:space="1" w:color="FFFFFF"/>
                    <w:left w:val="single" w:sz="2" w:space="11" w:color="FFFFFF"/>
                    <w:bottom w:val="single" w:sz="2" w:space="1" w:color="FFFFFF"/>
                    <w:right w:val="single" w:sz="2" w:space="4" w:color="FFFFFF"/>
                  </w:divBdr>
                  <w:divsChild>
                    <w:div w:id="456264820">
                      <w:marLeft w:val="0"/>
                      <w:marRight w:val="0"/>
                      <w:marTop w:val="0"/>
                      <w:marBottom w:val="0"/>
                      <w:divBdr>
                        <w:top w:val="none" w:sz="0" w:space="0" w:color="auto"/>
                        <w:left w:val="none" w:sz="0" w:space="0" w:color="auto"/>
                        <w:bottom w:val="none" w:sz="0" w:space="0" w:color="auto"/>
                        <w:right w:val="none" w:sz="0" w:space="0" w:color="auto"/>
                      </w:divBdr>
                    </w:div>
                  </w:divsChild>
                </w:div>
                <w:div w:id="1959099978">
                  <w:marLeft w:val="0"/>
                  <w:marRight w:val="0"/>
                  <w:marTop w:val="0"/>
                  <w:marBottom w:val="0"/>
                  <w:divBdr>
                    <w:top w:val="single" w:sz="2" w:space="1" w:color="FFFFFF"/>
                    <w:left w:val="single" w:sz="2" w:space="11" w:color="FFFFFF"/>
                    <w:bottom w:val="single" w:sz="2" w:space="1" w:color="FFFFFF"/>
                    <w:right w:val="single" w:sz="2" w:space="4" w:color="FFFFFF"/>
                  </w:divBdr>
                  <w:divsChild>
                    <w:div w:id="1193573164">
                      <w:marLeft w:val="0"/>
                      <w:marRight w:val="0"/>
                      <w:marTop w:val="0"/>
                      <w:marBottom w:val="0"/>
                      <w:divBdr>
                        <w:top w:val="none" w:sz="0" w:space="0" w:color="auto"/>
                        <w:left w:val="none" w:sz="0" w:space="0" w:color="auto"/>
                        <w:bottom w:val="none" w:sz="0" w:space="0" w:color="auto"/>
                        <w:right w:val="none" w:sz="0" w:space="0" w:color="auto"/>
                      </w:divBdr>
                    </w:div>
                  </w:divsChild>
                </w:div>
                <w:div w:id="594094873">
                  <w:marLeft w:val="0"/>
                  <w:marRight w:val="0"/>
                  <w:marTop w:val="0"/>
                  <w:marBottom w:val="0"/>
                  <w:divBdr>
                    <w:top w:val="single" w:sz="2" w:space="1" w:color="FFFFFF"/>
                    <w:left w:val="single" w:sz="2" w:space="11" w:color="FFFFFF"/>
                    <w:bottom w:val="single" w:sz="2" w:space="1" w:color="FFFFFF"/>
                    <w:right w:val="single" w:sz="2" w:space="4" w:color="FFFFFF"/>
                  </w:divBdr>
                  <w:divsChild>
                    <w:div w:id="199053358">
                      <w:marLeft w:val="0"/>
                      <w:marRight w:val="0"/>
                      <w:marTop w:val="0"/>
                      <w:marBottom w:val="0"/>
                      <w:divBdr>
                        <w:top w:val="none" w:sz="0" w:space="0" w:color="auto"/>
                        <w:left w:val="none" w:sz="0" w:space="0" w:color="auto"/>
                        <w:bottom w:val="none" w:sz="0" w:space="0" w:color="auto"/>
                        <w:right w:val="none" w:sz="0" w:space="0" w:color="auto"/>
                      </w:divBdr>
                    </w:div>
                  </w:divsChild>
                </w:div>
                <w:div w:id="320894957">
                  <w:marLeft w:val="0"/>
                  <w:marRight w:val="0"/>
                  <w:marTop w:val="0"/>
                  <w:marBottom w:val="0"/>
                  <w:divBdr>
                    <w:top w:val="single" w:sz="2" w:space="1" w:color="FFFFFF"/>
                    <w:left w:val="single" w:sz="2" w:space="11" w:color="FFFFFF"/>
                    <w:bottom w:val="single" w:sz="2" w:space="1" w:color="FFFFFF"/>
                    <w:right w:val="single" w:sz="2" w:space="4" w:color="FFFFFF"/>
                  </w:divBdr>
                  <w:divsChild>
                    <w:div w:id="1826974795">
                      <w:marLeft w:val="0"/>
                      <w:marRight w:val="0"/>
                      <w:marTop w:val="0"/>
                      <w:marBottom w:val="0"/>
                      <w:divBdr>
                        <w:top w:val="none" w:sz="0" w:space="0" w:color="auto"/>
                        <w:left w:val="none" w:sz="0" w:space="0" w:color="auto"/>
                        <w:bottom w:val="none" w:sz="0" w:space="0" w:color="auto"/>
                        <w:right w:val="none" w:sz="0" w:space="0" w:color="auto"/>
                      </w:divBdr>
                    </w:div>
                  </w:divsChild>
                </w:div>
                <w:div w:id="533009273">
                  <w:marLeft w:val="0"/>
                  <w:marRight w:val="0"/>
                  <w:marTop w:val="0"/>
                  <w:marBottom w:val="0"/>
                  <w:divBdr>
                    <w:top w:val="single" w:sz="2" w:space="1" w:color="FFFFFF"/>
                    <w:left w:val="single" w:sz="2" w:space="11" w:color="FFFFFF"/>
                    <w:bottom w:val="single" w:sz="2" w:space="4" w:color="FFFFFF"/>
                    <w:right w:val="single" w:sz="2" w:space="4" w:color="FFFFFF"/>
                  </w:divBdr>
                  <w:divsChild>
                    <w:div w:id="15193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42604">
      <w:bodyDiv w:val="1"/>
      <w:marLeft w:val="0"/>
      <w:marRight w:val="0"/>
      <w:marTop w:val="0"/>
      <w:marBottom w:val="0"/>
      <w:divBdr>
        <w:top w:val="none" w:sz="0" w:space="0" w:color="auto"/>
        <w:left w:val="none" w:sz="0" w:space="0" w:color="auto"/>
        <w:bottom w:val="none" w:sz="0" w:space="0" w:color="auto"/>
        <w:right w:val="none" w:sz="0" w:space="0" w:color="auto"/>
      </w:divBdr>
    </w:div>
    <w:div w:id="1869831425">
      <w:bodyDiv w:val="1"/>
      <w:marLeft w:val="0"/>
      <w:marRight w:val="0"/>
      <w:marTop w:val="0"/>
      <w:marBottom w:val="0"/>
      <w:divBdr>
        <w:top w:val="none" w:sz="0" w:space="0" w:color="auto"/>
        <w:left w:val="none" w:sz="0" w:space="0" w:color="auto"/>
        <w:bottom w:val="none" w:sz="0" w:space="0" w:color="auto"/>
        <w:right w:val="none" w:sz="0" w:space="0" w:color="auto"/>
      </w:divBdr>
    </w:div>
    <w:div w:id="211598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FBF9F-46DB-4760-86B1-51135DE49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2022-02-06T08:28:00Z</dcterms:created>
  <dcterms:modified xsi:type="dcterms:W3CDTF">2022-02-12T15:05:00Z</dcterms:modified>
</cp:coreProperties>
</file>